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35E" w:rsidRPr="00BF735E" w:rsidRDefault="00BF735E" w:rsidP="00BF735E">
      <w:pPr>
        <w:spacing w:after="0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F735E">
        <w:rPr>
          <w:rFonts w:ascii="Verdana" w:eastAsia="Times New Roman" w:hAnsi="Verdana" w:cs="Times New Roman"/>
          <w:color w:val="000000"/>
          <w:sz w:val="20"/>
          <w:szCs w:val="20"/>
        </w:rPr>
        <w:fldChar w:fldCharType="begin"/>
      </w:r>
      <w:r w:rsidRPr="00BF735E">
        <w:rPr>
          <w:rFonts w:ascii="Verdana" w:eastAsia="Times New Roman" w:hAnsi="Verdana" w:cs="Times New Roman"/>
          <w:color w:val="000000"/>
          <w:sz w:val="20"/>
          <w:szCs w:val="20"/>
        </w:rPr>
        <w:instrText xml:space="preserve"> HYPERLINK "https://www.javatpoint.com/event-handling-in-java" </w:instrText>
      </w:r>
      <w:r w:rsidRPr="00BF735E">
        <w:rPr>
          <w:rFonts w:ascii="Verdana" w:eastAsia="Times New Roman" w:hAnsi="Verdana" w:cs="Times New Roman"/>
          <w:color w:val="000000"/>
          <w:sz w:val="20"/>
          <w:szCs w:val="20"/>
        </w:rPr>
        <w:fldChar w:fldCharType="separate"/>
      </w:r>
      <w:proofErr w:type="gramStart"/>
      <w:r w:rsidRPr="00BF735E">
        <w:rPr>
          <w:rFonts w:ascii="Times New Roman" w:eastAsia="Times New Roman" w:hAnsi="Times New Roman" w:cs="Times New Roman"/>
          <w:b/>
          <w:bCs/>
          <w:color w:val="FFFFFF"/>
          <w:sz w:val="20"/>
          <w:szCs w:val="20"/>
          <w:u w:val="single"/>
          <w:shd w:val="clear" w:color="auto" w:fill="8BC34A"/>
        </w:rPr>
        <w:t>next</w:t>
      </w:r>
      <w:proofErr w:type="gramEnd"/>
      <w:r w:rsidRPr="00BF735E">
        <w:rPr>
          <w:rFonts w:ascii="Times New Roman" w:eastAsia="Times New Roman" w:hAnsi="Times New Roman" w:cs="Times New Roman"/>
          <w:b/>
          <w:bCs/>
          <w:color w:val="FFFFFF"/>
          <w:sz w:val="20"/>
          <w:szCs w:val="20"/>
          <w:u w:val="single"/>
          <w:shd w:val="clear" w:color="auto" w:fill="8BC34A"/>
        </w:rPr>
        <w:t xml:space="preserve"> →</w:t>
      </w:r>
      <w:r w:rsidRPr="00BF735E">
        <w:rPr>
          <w:rFonts w:ascii="Verdana" w:eastAsia="Times New Roman" w:hAnsi="Verdana" w:cs="Times New Roman"/>
          <w:color w:val="000000"/>
          <w:sz w:val="20"/>
          <w:szCs w:val="20"/>
        </w:rPr>
        <w:fldChar w:fldCharType="end"/>
      </w:r>
    </w:p>
    <w:p w:rsidR="00BF735E" w:rsidRPr="00BF735E" w:rsidRDefault="00BF735E" w:rsidP="00BF735E">
      <w:pPr>
        <w:spacing w:before="75" w:after="100" w:afterAutospacing="1" w:line="312" w:lineRule="atLeast"/>
        <w:ind w:left="300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BF735E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Java AWT Tutorial</w:t>
      </w:r>
    </w:p>
    <w:p w:rsidR="00BF735E" w:rsidRPr="00BF735E" w:rsidRDefault="00BF735E" w:rsidP="00BF735E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F735E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Java AWT</w:t>
      </w:r>
      <w:r w:rsidRPr="00BF735E">
        <w:rPr>
          <w:rFonts w:ascii="Verdana" w:eastAsia="Times New Roman" w:hAnsi="Verdana" w:cs="Times New Roman"/>
          <w:color w:val="000000"/>
          <w:sz w:val="20"/>
          <w:szCs w:val="20"/>
        </w:rPr>
        <w:t> (Abstract Window Toolkit) is </w:t>
      </w:r>
      <w:r w:rsidRPr="00BF735E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an API to develop GUI or window-based applications</w:t>
      </w:r>
      <w:r w:rsidRPr="00BF735E">
        <w:rPr>
          <w:rFonts w:ascii="Verdana" w:eastAsia="Times New Roman" w:hAnsi="Verdana" w:cs="Times New Roman"/>
          <w:color w:val="000000"/>
          <w:sz w:val="20"/>
          <w:szCs w:val="20"/>
        </w:rPr>
        <w:t> in java.</w:t>
      </w:r>
    </w:p>
    <w:p w:rsidR="00BF735E" w:rsidRPr="00BF735E" w:rsidRDefault="00BF735E" w:rsidP="00BF735E">
      <w:pPr>
        <w:spacing w:before="100" w:beforeAutospacing="1" w:after="100" w:afterAutospacing="1" w:line="345" w:lineRule="atLeast"/>
        <w:ind w:left="30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F735E">
        <w:rPr>
          <w:rFonts w:ascii="Verdana" w:eastAsia="Times New Roman" w:hAnsi="Verdana" w:cs="Times New Roman"/>
          <w:color w:val="000000"/>
          <w:sz w:val="20"/>
          <w:szCs w:val="20"/>
        </w:rPr>
        <w:t>Java AWT components are platform-dependent i.e. components are displayed according to the view of operating system. AWT is heavyweight i.e. its components are using the resources of OS.</w:t>
      </w:r>
    </w:p>
    <w:p w:rsidR="00FD11C4" w:rsidRDefault="00BF735E" w:rsidP="00BF735E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F735E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</w:t>
      </w:r>
      <w:proofErr w:type="spellStart"/>
      <w:r w:rsidRPr="00BF735E">
        <w:rPr>
          <w:rFonts w:ascii="Verdana" w:eastAsia="Times New Roman" w:hAnsi="Verdana" w:cs="Times New Roman"/>
          <w:color w:val="000000"/>
          <w:sz w:val="20"/>
          <w:szCs w:val="20"/>
        </w:rPr>
        <w:t>java.awt</w:t>
      </w:r>
      <w:proofErr w:type="spellEnd"/>
      <w:r w:rsidRPr="00BF735E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hyperlink r:id="rId6" w:history="1">
        <w:r w:rsidRPr="00BF735E">
          <w:rPr>
            <w:rFonts w:ascii="Verdana" w:eastAsia="Times New Roman" w:hAnsi="Verdana" w:cs="Times New Roman"/>
            <w:color w:val="008000"/>
            <w:sz w:val="20"/>
            <w:szCs w:val="20"/>
            <w:u w:val="single"/>
          </w:rPr>
          <w:t>package</w:t>
        </w:r>
      </w:hyperlink>
      <w:r w:rsidRPr="00BF735E">
        <w:rPr>
          <w:rFonts w:ascii="Verdana" w:eastAsia="Times New Roman" w:hAnsi="Verdana" w:cs="Times New Roman"/>
          <w:color w:val="000000"/>
          <w:sz w:val="20"/>
          <w:szCs w:val="20"/>
        </w:rPr>
        <w:t> provides </w:t>
      </w:r>
      <w:hyperlink r:id="rId7" w:history="1">
        <w:r w:rsidRPr="00BF735E">
          <w:rPr>
            <w:rFonts w:ascii="Verdana" w:eastAsia="Times New Roman" w:hAnsi="Verdana" w:cs="Times New Roman"/>
            <w:color w:val="008000"/>
            <w:sz w:val="20"/>
            <w:szCs w:val="20"/>
            <w:u w:val="single"/>
          </w:rPr>
          <w:t>classes</w:t>
        </w:r>
      </w:hyperlink>
      <w:r w:rsidRPr="00BF735E">
        <w:rPr>
          <w:rFonts w:ascii="Verdana" w:eastAsia="Times New Roman" w:hAnsi="Verdana" w:cs="Times New Roman"/>
          <w:color w:val="000000"/>
          <w:sz w:val="20"/>
          <w:szCs w:val="20"/>
        </w:rPr>
        <w:t xml:space="preserve"> for AWT </w:t>
      </w:r>
      <w:proofErr w:type="spellStart"/>
      <w:r w:rsidRPr="00BF735E">
        <w:rPr>
          <w:rFonts w:ascii="Verdana" w:eastAsia="Times New Roman" w:hAnsi="Verdana" w:cs="Times New Roman"/>
          <w:color w:val="000000"/>
          <w:sz w:val="20"/>
          <w:szCs w:val="20"/>
        </w:rPr>
        <w:t>api</w:t>
      </w:r>
      <w:proofErr w:type="spellEnd"/>
      <w:r w:rsidRPr="00BF735E">
        <w:rPr>
          <w:rFonts w:ascii="Verdana" w:eastAsia="Times New Roman" w:hAnsi="Verdana" w:cs="Times New Roman"/>
          <w:color w:val="000000"/>
          <w:sz w:val="20"/>
          <w:szCs w:val="20"/>
        </w:rPr>
        <w:t xml:space="preserve"> such as </w:t>
      </w:r>
      <w:proofErr w:type="spellStart"/>
      <w:r w:rsidRPr="00BF735E">
        <w:rPr>
          <w:rFonts w:ascii="Verdana" w:eastAsia="Times New Roman" w:hAnsi="Verdana" w:cs="Times New Roman"/>
          <w:color w:val="000000"/>
          <w:sz w:val="20"/>
          <w:szCs w:val="20"/>
        </w:rPr>
        <w:fldChar w:fldCharType="begin"/>
      </w:r>
      <w:r w:rsidRPr="00BF735E">
        <w:rPr>
          <w:rFonts w:ascii="Verdana" w:eastAsia="Times New Roman" w:hAnsi="Verdana" w:cs="Times New Roman"/>
          <w:color w:val="000000"/>
          <w:sz w:val="20"/>
          <w:szCs w:val="20"/>
        </w:rPr>
        <w:instrText xml:space="preserve"> HYPERLINK "https://www.javatpoint.com/java-awt-textfield" </w:instrText>
      </w:r>
      <w:r w:rsidRPr="00BF735E">
        <w:rPr>
          <w:rFonts w:ascii="Verdana" w:eastAsia="Times New Roman" w:hAnsi="Verdana" w:cs="Times New Roman"/>
          <w:color w:val="000000"/>
          <w:sz w:val="20"/>
          <w:szCs w:val="20"/>
        </w:rPr>
        <w:fldChar w:fldCharType="separate"/>
      </w:r>
      <w:r w:rsidRPr="00BF735E">
        <w:rPr>
          <w:rFonts w:ascii="Verdana" w:eastAsia="Times New Roman" w:hAnsi="Verdana" w:cs="Times New Roman"/>
          <w:color w:val="008000"/>
          <w:sz w:val="20"/>
          <w:szCs w:val="20"/>
          <w:u w:val="single"/>
        </w:rPr>
        <w:t>TextField</w:t>
      </w:r>
      <w:proofErr w:type="spellEnd"/>
      <w:r w:rsidRPr="00BF735E">
        <w:rPr>
          <w:rFonts w:ascii="Verdana" w:eastAsia="Times New Roman" w:hAnsi="Verdana" w:cs="Times New Roman"/>
          <w:color w:val="000000"/>
          <w:sz w:val="20"/>
          <w:szCs w:val="20"/>
        </w:rPr>
        <w:fldChar w:fldCharType="end"/>
      </w:r>
      <w:r w:rsidRPr="00BF735E">
        <w:rPr>
          <w:rFonts w:ascii="Verdana" w:eastAsia="Times New Roman" w:hAnsi="Verdana" w:cs="Times New Roman"/>
          <w:color w:val="000000"/>
          <w:sz w:val="20"/>
          <w:szCs w:val="20"/>
        </w:rPr>
        <w:t>, </w:t>
      </w:r>
      <w:hyperlink r:id="rId8" w:history="1">
        <w:r w:rsidRPr="00BF735E">
          <w:rPr>
            <w:rFonts w:ascii="Verdana" w:eastAsia="Times New Roman" w:hAnsi="Verdana" w:cs="Times New Roman"/>
            <w:color w:val="008000"/>
            <w:sz w:val="20"/>
            <w:szCs w:val="20"/>
            <w:u w:val="single"/>
          </w:rPr>
          <w:t>Label</w:t>
        </w:r>
      </w:hyperlink>
      <w:r w:rsidRPr="00BF735E">
        <w:rPr>
          <w:rFonts w:ascii="Verdana" w:eastAsia="Times New Roman" w:hAnsi="Verdana" w:cs="Times New Roman"/>
          <w:color w:val="000000"/>
          <w:sz w:val="20"/>
          <w:szCs w:val="20"/>
        </w:rPr>
        <w:t>, </w:t>
      </w:r>
      <w:proofErr w:type="spellStart"/>
      <w:r w:rsidRPr="00BF735E">
        <w:rPr>
          <w:rFonts w:ascii="Verdana" w:eastAsia="Times New Roman" w:hAnsi="Verdana" w:cs="Times New Roman"/>
          <w:color w:val="000000"/>
          <w:sz w:val="20"/>
          <w:szCs w:val="20"/>
        </w:rPr>
        <w:fldChar w:fldCharType="begin"/>
      </w:r>
      <w:r w:rsidRPr="00BF735E">
        <w:rPr>
          <w:rFonts w:ascii="Verdana" w:eastAsia="Times New Roman" w:hAnsi="Verdana" w:cs="Times New Roman"/>
          <w:color w:val="000000"/>
          <w:sz w:val="20"/>
          <w:szCs w:val="20"/>
        </w:rPr>
        <w:instrText xml:space="preserve"> HYPERLINK "https://www.javatpoint.com/java-awt-textarea" </w:instrText>
      </w:r>
      <w:r w:rsidRPr="00BF735E">
        <w:rPr>
          <w:rFonts w:ascii="Verdana" w:eastAsia="Times New Roman" w:hAnsi="Verdana" w:cs="Times New Roman"/>
          <w:color w:val="000000"/>
          <w:sz w:val="20"/>
          <w:szCs w:val="20"/>
        </w:rPr>
        <w:fldChar w:fldCharType="separate"/>
      </w:r>
      <w:r w:rsidRPr="00BF735E">
        <w:rPr>
          <w:rFonts w:ascii="Verdana" w:eastAsia="Times New Roman" w:hAnsi="Verdana" w:cs="Times New Roman"/>
          <w:color w:val="008000"/>
          <w:sz w:val="20"/>
          <w:szCs w:val="20"/>
          <w:u w:val="single"/>
        </w:rPr>
        <w:t>TextArea</w:t>
      </w:r>
      <w:proofErr w:type="spellEnd"/>
      <w:r w:rsidRPr="00BF735E">
        <w:rPr>
          <w:rFonts w:ascii="Verdana" w:eastAsia="Times New Roman" w:hAnsi="Verdana" w:cs="Times New Roman"/>
          <w:color w:val="000000"/>
          <w:sz w:val="20"/>
          <w:szCs w:val="20"/>
        </w:rPr>
        <w:fldChar w:fldCharType="end"/>
      </w:r>
      <w:r w:rsidRPr="00BF735E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proofErr w:type="spellStart"/>
      <w:r w:rsidRPr="00BF735E">
        <w:rPr>
          <w:rFonts w:ascii="Verdana" w:eastAsia="Times New Roman" w:hAnsi="Verdana" w:cs="Times New Roman"/>
          <w:color w:val="000000"/>
          <w:sz w:val="20"/>
          <w:szCs w:val="20"/>
        </w:rPr>
        <w:t>RadioButton</w:t>
      </w:r>
      <w:proofErr w:type="spellEnd"/>
      <w:r w:rsidRPr="00BF735E">
        <w:rPr>
          <w:rFonts w:ascii="Verdana" w:eastAsia="Times New Roman" w:hAnsi="Verdana" w:cs="Times New Roman"/>
          <w:color w:val="000000"/>
          <w:sz w:val="20"/>
          <w:szCs w:val="20"/>
        </w:rPr>
        <w:t>, </w:t>
      </w:r>
      <w:hyperlink r:id="rId9" w:history="1">
        <w:proofErr w:type="spellStart"/>
        <w:r w:rsidRPr="00BF735E">
          <w:rPr>
            <w:rFonts w:ascii="Verdana" w:eastAsia="Times New Roman" w:hAnsi="Verdana" w:cs="Times New Roman"/>
            <w:color w:val="008000"/>
            <w:sz w:val="20"/>
            <w:szCs w:val="20"/>
            <w:u w:val="single"/>
          </w:rPr>
          <w:t>CheckBox</w:t>
        </w:r>
        <w:proofErr w:type="spellEnd"/>
      </w:hyperlink>
      <w:r w:rsidRPr="00BF735E">
        <w:rPr>
          <w:rFonts w:ascii="Verdana" w:eastAsia="Times New Roman" w:hAnsi="Verdana" w:cs="Times New Roman"/>
          <w:color w:val="000000"/>
          <w:sz w:val="20"/>
          <w:szCs w:val="20"/>
        </w:rPr>
        <w:t>, </w:t>
      </w:r>
      <w:hyperlink r:id="rId10" w:history="1">
        <w:r w:rsidRPr="00BF735E">
          <w:rPr>
            <w:rFonts w:ascii="Verdana" w:eastAsia="Times New Roman" w:hAnsi="Verdana" w:cs="Times New Roman"/>
            <w:color w:val="008000"/>
            <w:sz w:val="20"/>
            <w:szCs w:val="20"/>
            <w:u w:val="single"/>
          </w:rPr>
          <w:t>Choice</w:t>
        </w:r>
      </w:hyperlink>
      <w:r w:rsidRPr="00BF735E">
        <w:rPr>
          <w:rFonts w:ascii="Verdana" w:eastAsia="Times New Roman" w:hAnsi="Verdana" w:cs="Times New Roman"/>
          <w:color w:val="000000"/>
          <w:sz w:val="20"/>
          <w:szCs w:val="20"/>
        </w:rPr>
        <w:t>, </w:t>
      </w:r>
      <w:hyperlink r:id="rId11" w:history="1">
        <w:r w:rsidRPr="00BF735E">
          <w:rPr>
            <w:rFonts w:ascii="Verdana" w:eastAsia="Times New Roman" w:hAnsi="Verdana" w:cs="Times New Roman"/>
            <w:color w:val="008000"/>
            <w:sz w:val="20"/>
            <w:szCs w:val="20"/>
            <w:u w:val="single"/>
          </w:rPr>
          <w:t>List</w:t>
        </w:r>
      </w:hyperlink>
      <w:r w:rsidRPr="00BF735E">
        <w:rPr>
          <w:rFonts w:ascii="Verdana" w:eastAsia="Times New Roman" w:hAnsi="Verdana" w:cs="Times New Roman"/>
          <w:color w:val="000000"/>
          <w:sz w:val="20"/>
          <w:szCs w:val="20"/>
        </w:rPr>
        <w:t> etc.</w:t>
      </w:r>
    </w:p>
    <w:p w:rsidR="00BF735E" w:rsidRDefault="00BF735E" w:rsidP="00BF735E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Java AWT Hierarchy</w:t>
      </w:r>
    </w:p>
    <w:p w:rsidR="00BF735E" w:rsidRDefault="00BF735E" w:rsidP="00BF735E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</w:t>
      </w:r>
      <w:proofErr w:type="gramStart"/>
      <w:r>
        <w:rPr>
          <w:rFonts w:ascii="Verdana" w:hAnsi="Verdana"/>
          <w:color w:val="000000"/>
          <w:sz w:val="20"/>
          <w:szCs w:val="20"/>
        </w:rPr>
        <w:t>hierarchy of Java AWT classes are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given below.</w:t>
      </w:r>
    </w:p>
    <w:p w:rsidR="00BF735E" w:rsidRDefault="00BF735E" w:rsidP="00BF735E">
      <w:r>
        <w:rPr>
          <w:noProof/>
        </w:rPr>
        <w:lastRenderedPageBreak/>
        <w:drawing>
          <wp:inline distT="0" distB="0" distL="0" distR="0">
            <wp:extent cx="4237990" cy="5041265"/>
            <wp:effectExtent l="0" t="0" r="0" b="6985"/>
            <wp:docPr id="1" name="Picture 1" descr="hierarchy of aw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erarchy of aw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504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35E" w:rsidRDefault="00BF735E" w:rsidP="00BF735E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Container</w:t>
      </w:r>
    </w:p>
    <w:p w:rsidR="00BF735E" w:rsidRDefault="00BF735E" w:rsidP="00BF735E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Container is a component in AWT that can contain </w:t>
      </w:r>
      <w:proofErr w:type="gramStart"/>
      <w:r>
        <w:rPr>
          <w:rFonts w:ascii="Verdana" w:hAnsi="Verdana"/>
          <w:color w:val="000000"/>
          <w:sz w:val="20"/>
          <w:szCs w:val="20"/>
        </w:rPr>
        <w:t>another components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like </w:t>
      </w:r>
      <w:hyperlink r:id="rId13" w:history="1">
        <w:r>
          <w:rPr>
            <w:rStyle w:val="Hyperlink"/>
            <w:rFonts w:ascii="Verdana" w:hAnsi="Verdana"/>
            <w:color w:val="008000"/>
            <w:sz w:val="20"/>
            <w:szCs w:val="20"/>
          </w:rPr>
          <w:t>buttons</w:t>
        </w:r>
      </w:hyperlink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textfields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labels etc. The </w:t>
      </w:r>
      <w:proofErr w:type="gramStart"/>
      <w:r>
        <w:rPr>
          <w:rFonts w:ascii="Verdana" w:hAnsi="Verdana"/>
          <w:color w:val="000000"/>
          <w:sz w:val="20"/>
          <w:szCs w:val="20"/>
        </w:rPr>
        <w:t>classes that extends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Container class are known as container such as Frame, Dialog and Panel.</w:t>
      </w:r>
    </w:p>
    <w:p w:rsidR="00BF735E" w:rsidRDefault="00BF735E" w:rsidP="00BF735E">
      <w:pPr>
        <w:rPr>
          <w:rFonts w:ascii="Times New Roman" w:hAnsi="Times New Roman"/>
          <w:sz w:val="24"/>
          <w:szCs w:val="24"/>
        </w:rPr>
      </w:pPr>
      <w:r>
        <w:pict>
          <v:rect id="_x0000_i1027" style="width:0;height:.75pt" o:hralign="center" o:hrstd="t" o:hrnoshade="t" o:hr="t" fillcolor="#d4d4d4" stroked="f"/>
        </w:pict>
      </w:r>
    </w:p>
    <w:p w:rsidR="00BF735E" w:rsidRDefault="00BF735E" w:rsidP="00BF735E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Window</w:t>
      </w:r>
    </w:p>
    <w:p w:rsidR="00BF735E" w:rsidRDefault="00BF735E" w:rsidP="00BF735E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window is the </w:t>
      </w:r>
      <w:proofErr w:type="gramStart"/>
      <w:r>
        <w:rPr>
          <w:rFonts w:ascii="Verdana" w:hAnsi="Verdana"/>
          <w:color w:val="000000"/>
          <w:sz w:val="20"/>
          <w:szCs w:val="20"/>
        </w:rPr>
        <w:t>container that have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no borders and menu bars. You must use frame, dialog or another window for creating a window.</w:t>
      </w:r>
    </w:p>
    <w:p w:rsidR="00BF735E" w:rsidRDefault="00BF735E" w:rsidP="00BF735E">
      <w:pPr>
        <w:rPr>
          <w:rFonts w:ascii="Times New Roman" w:hAnsi="Times New Roman"/>
          <w:sz w:val="24"/>
          <w:szCs w:val="24"/>
        </w:rPr>
      </w:pPr>
      <w:r>
        <w:pict>
          <v:rect id="_x0000_i1028" style="width:0;height:.75pt" o:hralign="center" o:hrstd="t" o:hrnoshade="t" o:hr="t" fillcolor="#d4d4d4" stroked="f"/>
        </w:pict>
      </w:r>
    </w:p>
    <w:p w:rsidR="00BF735E" w:rsidRDefault="00BF735E" w:rsidP="00BF735E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lastRenderedPageBreak/>
        <w:t>Panel</w:t>
      </w:r>
    </w:p>
    <w:p w:rsidR="00BF735E" w:rsidRDefault="00BF735E" w:rsidP="00BF735E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Panel is the container that doesn't contain title bar and menu bars. It can have other components like button, </w:t>
      </w:r>
      <w:proofErr w:type="spellStart"/>
      <w:r>
        <w:rPr>
          <w:rFonts w:ascii="Verdana" w:hAnsi="Verdana"/>
          <w:color w:val="000000"/>
          <w:sz w:val="20"/>
          <w:szCs w:val="20"/>
        </w:rPr>
        <w:t>textfield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etc.</w:t>
      </w:r>
    </w:p>
    <w:p w:rsidR="00BF735E" w:rsidRDefault="00BF735E" w:rsidP="00BF735E">
      <w:pPr>
        <w:rPr>
          <w:rFonts w:ascii="Times New Roman" w:hAnsi="Times New Roman"/>
          <w:sz w:val="24"/>
          <w:szCs w:val="24"/>
        </w:rPr>
      </w:pPr>
      <w:r>
        <w:pict>
          <v:rect id="_x0000_i1029" style="width:0;height:.75pt" o:hralign="center" o:hrstd="t" o:hrnoshade="t" o:hr="t" fillcolor="#d4d4d4" stroked="f"/>
        </w:pict>
      </w:r>
    </w:p>
    <w:p w:rsidR="00BF735E" w:rsidRDefault="00BF735E" w:rsidP="00BF735E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Frame</w:t>
      </w:r>
    </w:p>
    <w:p w:rsidR="00BF735E" w:rsidRDefault="00BF735E" w:rsidP="00BF735E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Frame is the container that contain title bar and can have menu bars. It can have other components like button, </w:t>
      </w:r>
      <w:proofErr w:type="spellStart"/>
      <w:r>
        <w:rPr>
          <w:rFonts w:ascii="Verdana" w:hAnsi="Verdana"/>
          <w:color w:val="000000"/>
          <w:sz w:val="20"/>
          <w:szCs w:val="20"/>
        </w:rPr>
        <w:t>textfield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etc.</w:t>
      </w:r>
    </w:p>
    <w:p w:rsidR="00BF735E" w:rsidRDefault="00BF735E" w:rsidP="00BF735E">
      <w:pPr>
        <w:rPr>
          <w:rFonts w:ascii="Times New Roman" w:hAnsi="Times New Roman"/>
          <w:sz w:val="24"/>
          <w:szCs w:val="24"/>
        </w:rPr>
      </w:pPr>
      <w:r>
        <w:pict>
          <v:rect id="_x0000_i1030" style="width:0;height:.75pt" o:hralign="center" o:hrstd="t" o:hrnoshade="t" o:hr="t" fillcolor="#d4d4d4" stroked="f"/>
        </w:pict>
      </w:r>
    </w:p>
    <w:p w:rsidR="00BF735E" w:rsidRDefault="00BF735E" w:rsidP="00BF735E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Useful Methods of Component class</w:t>
      </w:r>
    </w:p>
    <w:tbl>
      <w:tblPr>
        <w:tblW w:w="1303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1"/>
        <w:gridCol w:w="7474"/>
      </w:tblGrid>
      <w:tr w:rsidR="00BF735E" w:rsidTr="00BF735E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F735E" w:rsidRDefault="00BF735E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F735E" w:rsidRDefault="00BF735E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BF735E" w:rsidTr="00BF735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735E" w:rsidRDefault="00BF735E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public void add(Component c)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735E" w:rsidRDefault="00BF735E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inserts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a component on this component.</w:t>
            </w:r>
          </w:p>
        </w:tc>
      </w:tr>
      <w:tr w:rsidR="00BF735E" w:rsidTr="00BF735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735E" w:rsidRDefault="00BF735E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setSize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width,int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height)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735E" w:rsidRDefault="00BF735E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sets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the size (width and height) of the component.</w:t>
            </w:r>
          </w:p>
        </w:tc>
      </w:tr>
      <w:tr w:rsidR="00BF735E" w:rsidTr="00BF735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735E" w:rsidRDefault="00BF735E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setLayout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LayoutManager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m)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735E" w:rsidRDefault="00BF735E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defines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the layout manager for the component.</w:t>
            </w:r>
          </w:p>
        </w:tc>
      </w:tr>
      <w:tr w:rsidR="00BF735E" w:rsidTr="00BF735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735E" w:rsidRDefault="00BF735E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setVisible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status)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735E" w:rsidRDefault="00BF735E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changes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the visibility of the component, by default false.</w:t>
            </w:r>
          </w:p>
        </w:tc>
      </w:tr>
    </w:tbl>
    <w:p w:rsidR="00BF735E" w:rsidRDefault="00BF735E" w:rsidP="00BF735E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Java AWT Example</w:t>
      </w:r>
    </w:p>
    <w:p w:rsidR="00BF735E" w:rsidRDefault="00BF735E" w:rsidP="00BF735E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To create simple </w:t>
      </w:r>
      <w:proofErr w:type="spellStart"/>
      <w:r>
        <w:rPr>
          <w:rFonts w:ascii="Verdana" w:hAnsi="Verdana"/>
          <w:color w:val="000000"/>
          <w:sz w:val="20"/>
          <w:szCs w:val="20"/>
        </w:rPr>
        <w:t>awt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example, you need a frame. There are two ways to create a frame in AWT.</w:t>
      </w:r>
    </w:p>
    <w:p w:rsidR="00BF735E" w:rsidRDefault="00BF735E" w:rsidP="00BF735E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By extending Frame class (inheritance)</w:t>
      </w:r>
    </w:p>
    <w:p w:rsidR="00BF735E" w:rsidRDefault="00BF735E" w:rsidP="00BF735E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By creating the object of Frame class (association)</w:t>
      </w:r>
    </w:p>
    <w:p w:rsidR="00BF735E" w:rsidRDefault="00BF735E" w:rsidP="00BF735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pict>
          <v:rect id="_x0000_i1031" style="width:0;height:.75pt" o:hralign="center" o:hrstd="t" o:hrnoshade="t" o:hr="t" fillcolor="#d4d4d4" stroked="f"/>
        </w:pict>
      </w:r>
    </w:p>
    <w:p w:rsidR="00BF735E" w:rsidRDefault="00BF735E" w:rsidP="00BF735E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AWT Example by Inheritance</w:t>
      </w:r>
    </w:p>
    <w:p w:rsidR="00BF735E" w:rsidRDefault="00BF735E" w:rsidP="00BF735E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see a simple example of AWT where we are inheriting Frame class. Here, we are showing Button component on the Frame.</w:t>
      </w:r>
    </w:p>
    <w:p w:rsidR="00BF735E" w:rsidRDefault="00BF735E" w:rsidP="00BF735E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lastRenderedPageBreak/>
        <w:t>import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java.awt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.*;  </w:t>
      </w:r>
    </w:p>
    <w:p w:rsidR="00BF735E" w:rsidRDefault="00BF735E" w:rsidP="00BF735E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First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Frame{  </w:t>
      </w:r>
    </w:p>
    <w:p w:rsidR="00BF735E" w:rsidRDefault="00BF735E" w:rsidP="00BF735E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First(){  </w:t>
      </w:r>
    </w:p>
    <w:p w:rsidR="00BF735E" w:rsidRDefault="00BF735E" w:rsidP="00BF735E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Button b=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Button(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"click me"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BF735E" w:rsidRDefault="00BF735E" w:rsidP="00BF735E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b.setBounds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30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80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30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 setting button position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BF735E" w:rsidRDefault="00BF735E" w:rsidP="00BF735E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add(b);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//adding button into frame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BF735E" w:rsidRDefault="00BF735E" w:rsidP="00BF735E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setSize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300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300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//frame size 300 width and 300 height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BF735E" w:rsidRDefault="00BF735E" w:rsidP="00BF735E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setLayout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null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//no layout manager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BF735E" w:rsidRDefault="00BF735E" w:rsidP="00BF735E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setVisible(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true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//now frame will be visible, by default not visible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BF735E" w:rsidRDefault="00BF735E" w:rsidP="00BF735E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BF735E" w:rsidRDefault="00BF735E" w:rsidP="00BF735E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:rsidR="00BF735E" w:rsidRDefault="00BF735E" w:rsidP="00BF735E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First f=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First();  </w:t>
      </w:r>
    </w:p>
    <w:p w:rsidR="00BF735E" w:rsidRDefault="00BF735E" w:rsidP="00BF735E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}}  </w:t>
      </w:r>
    </w:p>
    <w:p w:rsidR="00BF735E" w:rsidRDefault="00BF735E" w:rsidP="00BF735E">
      <w:pPr>
        <w:shd w:val="clear" w:color="auto" w:fill="FFFFFF"/>
        <w:spacing w:line="240" w:lineRule="auto"/>
        <w:rPr>
          <w:rFonts w:ascii="Verdana" w:hAnsi="Verdana"/>
          <w:color w:val="000000"/>
          <w:sz w:val="20"/>
          <w:szCs w:val="20"/>
        </w:rPr>
      </w:pPr>
      <w:hyperlink r:id="rId14" w:history="1">
        <w:proofErr w:type="gramStart"/>
        <w:r>
          <w:rPr>
            <w:rStyle w:val="Hyperlink"/>
            <w:rFonts w:ascii="Tahoma" w:hAnsi="Tahoma" w:cs="Tahoma"/>
            <w:color w:val="FF0000"/>
            <w:sz w:val="26"/>
            <w:szCs w:val="26"/>
          </w:rPr>
          <w:t>download</w:t>
        </w:r>
        <w:proofErr w:type="gramEnd"/>
        <w:r>
          <w:rPr>
            <w:rStyle w:val="Hyperlink"/>
            <w:rFonts w:ascii="Tahoma" w:hAnsi="Tahoma" w:cs="Tahoma"/>
            <w:color w:val="FF0000"/>
            <w:sz w:val="26"/>
            <w:szCs w:val="26"/>
          </w:rPr>
          <w:t xml:space="preserve"> this example</w:t>
        </w:r>
      </w:hyperlink>
    </w:p>
    <w:p w:rsidR="00BF735E" w:rsidRDefault="00BF735E" w:rsidP="00BF735E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setBounds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xaxis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yaxis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width, 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height) method is used in the above example that sets the position of the </w:t>
      </w:r>
      <w:proofErr w:type="spellStart"/>
      <w:r>
        <w:rPr>
          <w:rFonts w:ascii="Verdana" w:hAnsi="Verdana"/>
          <w:color w:val="000000"/>
          <w:sz w:val="20"/>
          <w:szCs w:val="20"/>
        </w:rPr>
        <w:t>awt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button.</w:t>
      </w:r>
    </w:p>
    <w:p w:rsidR="00BF735E" w:rsidRDefault="00BF735E" w:rsidP="00BF735E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874260" cy="3657600"/>
            <wp:effectExtent l="0" t="0" r="2540" b="0"/>
            <wp:docPr id="3" name="Picture 3" descr="aw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wt exampl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35E" w:rsidRDefault="00BF735E" w:rsidP="00BF735E">
      <w:r>
        <w:pict>
          <v:rect id="_x0000_i1033" style="width:0;height:.75pt" o:hralign="center" o:hrstd="t" o:hrnoshade="t" o:hr="t" fillcolor="#d4d4d4" stroked="f"/>
        </w:pict>
      </w:r>
    </w:p>
    <w:p w:rsidR="00BF735E" w:rsidRDefault="00BF735E" w:rsidP="00BF735E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lastRenderedPageBreak/>
        <w:t>AWT Example by Association</w:t>
      </w:r>
    </w:p>
    <w:p w:rsidR="00BF735E" w:rsidRDefault="00BF735E" w:rsidP="00BF735E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see a simple example of AWT where we are creating instance of Frame class. Here, we are showing Button component on the Frame.</w:t>
      </w:r>
    </w:p>
    <w:p w:rsidR="00BF735E" w:rsidRDefault="00BF735E" w:rsidP="00BF735E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java.awt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.*;  </w:t>
      </w:r>
    </w:p>
    <w:p w:rsidR="00BF735E" w:rsidRDefault="00BF735E" w:rsidP="00BF735E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First2{  </w:t>
      </w:r>
    </w:p>
    <w:p w:rsidR="00BF735E" w:rsidRDefault="00BF735E" w:rsidP="00BF735E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First2(){  </w:t>
      </w:r>
    </w:p>
    <w:p w:rsidR="00BF735E" w:rsidRDefault="00BF735E" w:rsidP="00BF735E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Frame f=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Frame();  </w:t>
      </w:r>
    </w:p>
    <w:p w:rsidR="00BF735E" w:rsidRDefault="00BF735E" w:rsidP="00BF735E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Button b=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Button(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"click me"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BF735E" w:rsidRDefault="00BF735E" w:rsidP="00BF735E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b.setBounds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30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80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30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BF735E" w:rsidRDefault="00BF735E" w:rsidP="00BF735E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f.add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(b);  </w:t>
      </w:r>
    </w:p>
    <w:p w:rsidR="00BF735E" w:rsidRDefault="00BF735E" w:rsidP="00BF735E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f.setSize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300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300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BF735E" w:rsidRDefault="00BF735E" w:rsidP="00BF735E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f.setLayout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null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BF735E" w:rsidRDefault="00BF735E" w:rsidP="00BF735E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f.setVisible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true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BF735E" w:rsidRDefault="00BF735E" w:rsidP="00BF735E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BF735E" w:rsidRDefault="00BF735E" w:rsidP="00BF735E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:rsidR="00BF735E" w:rsidRDefault="00BF735E" w:rsidP="00BF735E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First2 f=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First2();  </w:t>
      </w:r>
    </w:p>
    <w:p w:rsidR="00BF735E" w:rsidRDefault="00BF735E" w:rsidP="00BF735E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}}  </w:t>
      </w:r>
    </w:p>
    <w:p w:rsidR="00BF735E" w:rsidRDefault="00BF735E" w:rsidP="00BF735E">
      <w:pPr>
        <w:shd w:val="clear" w:color="auto" w:fill="FFFFFF"/>
        <w:spacing w:line="240" w:lineRule="auto"/>
        <w:rPr>
          <w:rFonts w:ascii="Verdana" w:hAnsi="Verdana"/>
          <w:color w:val="000000"/>
          <w:sz w:val="20"/>
          <w:szCs w:val="20"/>
        </w:rPr>
      </w:pPr>
      <w:hyperlink r:id="rId16" w:history="1">
        <w:proofErr w:type="gramStart"/>
        <w:r>
          <w:rPr>
            <w:rStyle w:val="Hyperlink"/>
            <w:rFonts w:ascii="Tahoma" w:hAnsi="Tahoma" w:cs="Tahoma"/>
            <w:color w:val="FF0000"/>
            <w:sz w:val="26"/>
            <w:szCs w:val="26"/>
          </w:rPr>
          <w:t>download</w:t>
        </w:r>
        <w:proofErr w:type="gramEnd"/>
        <w:r>
          <w:rPr>
            <w:rStyle w:val="Hyperlink"/>
            <w:rFonts w:ascii="Tahoma" w:hAnsi="Tahoma" w:cs="Tahoma"/>
            <w:color w:val="FF0000"/>
            <w:sz w:val="26"/>
            <w:szCs w:val="26"/>
          </w:rPr>
          <w:t xml:space="preserve"> this example</w:t>
        </w:r>
      </w:hyperlink>
    </w:p>
    <w:p w:rsidR="00BF735E" w:rsidRDefault="00BF735E" w:rsidP="00BF735E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874260" cy="3657600"/>
            <wp:effectExtent l="0" t="0" r="2540" b="0"/>
            <wp:docPr id="2" name="Picture 2" descr="aw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wt exampl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35E" w:rsidRDefault="00BF735E" w:rsidP="00BF735E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nexttopictext"/>
          <w:color w:val="FFFFFF"/>
          <w:bdr w:val="single" w:sz="2" w:space="11" w:color="DEADDE" w:frame="1"/>
          <w:shd w:val="clear" w:color="auto" w:fill="4CAF50"/>
        </w:rPr>
        <w:lastRenderedPageBreak/>
        <w:t xml:space="preserve">Next </w:t>
      </w:r>
      <w:proofErr w:type="spellStart"/>
      <w:r>
        <w:rPr>
          <w:rStyle w:val="nexttopictext"/>
          <w:color w:val="FFFFFF"/>
          <w:bdr w:val="single" w:sz="2" w:space="11" w:color="DEADDE" w:frame="1"/>
          <w:shd w:val="clear" w:color="auto" w:fill="4CAF50"/>
        </w:rPr>
        <w:t>Topic</w:t>
      </w:r>
      <w:hyperlink r:id="rId17" w:history="1">
        <w:r>
          <w:rPr>
            <w:rStyle w:val="Hyperlink"/>
            <w:rFonts w:ascii="Verdana" w:hAnsi="Verdana"/>
            <w:color w:val="008000"/>
            <w:sz w:val="20"/>
            <w:szCs w:val="20"/>
          </w:rPr>
          <w:t>Event</w:t>
        </w:r>
        <w:proofErr w:type="spellEnd"/>
        <w:r>
          <w:rPr>
            <w:rStyle w:val="Hyperlink"/>
            <w:rFonts w:ascii="Verdana" w:hAnsi="Verdana"/>
            <w:color w:val="008000"/>
            <w:sz w:val="20"/>
            <w:szCs w:val="20"/>
          </w:rPr>
          <w:t xml:space="preserve"> Handling in java</w:t>
        </w:r>
      </w:hyperlink>
    </w:p>
    <w:p w:rsidR="00BF735E" w:rsidRDefault="00BF735E" w:rsidP="00BF735E"/>
    <w:p w:rsidR="00BF735E" w:rsidRDefault="00BF735E" w:rsidP="00BF735E"/>
    <w:p w:rsidR="00BF735E" w:rsidRDefault="00BF735E" w:rsidP="00BF735E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Event and Listener (Java Event Handling)</w:t>
      </w:r>
    </w:p>
    <w:tbl>
      <w:tblPr>
        <w:tblW w:w="1305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0"/>
      </w:tblGrid>
      <w:tr w:rsidR="00BF735E" w:rsidTr="00BF735E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F735E" w:rsidRDefault="00BF735E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Changing the state of an object is known as an event. For example, click on button, dragging mouse etc. The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java.awt.event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package provides many event classes and Listener interfaces for event handling.</w:t>
            </w:r>
          </w:p>
        </w:tc>
      </w:tr>
    </w:tbl>
    <w:p w:rsidR="00BF735E" w:rsidRDefault="00BF735E" w:rsidP="00BF735E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Java Event classes and Listener interfaces</w:t>
      </w:r>
    </w:p>
    <w:tbl>
      <w:tblPr>
        <w:tblW w:w="1303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7"/>
        <w:gridCol w:w="8608"/>
      </w:tblGrid>
      <w:tr w:rsidR="00BF735E" w:rsidTr="00BF735E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F735E" w:rsidRDefault="00BF735E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Event Classes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BF735E" w:rsidRDefault="00BF735E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Listener Interfaces</w:t>
            </w:r>
          </w:p>
        </w:tc>
      </w:tr>
      <w:tr w:rsidR="00BF735E" w:rsidTr="00BF735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735E" w:rsidRDefault="00BF735E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ActionEvent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735E" w:rsidRDefault="00BF735E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ActionListener</w:t>
            </w:r>
            <w:proofErr w:type="spellEnd"/>
          </w:p>
        </w:tc>
      </w:tr>
      <w:tr w:rsidR="00BF735E" w:rsidTr="00BF735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735E" w:rsidRDefault="00BF735E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MouseEvent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735E" w:rsidRDefault="00BF735E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MouseListener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MouseMotionListener</w:t>
            </w:r>
            <w:proofErr w:type="spellEnd"/>
          </w:p>
        </w:tc>
      </w:tr>
      <w:tr w:rsidR="00BF735E" w:rsidTr="00BF735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735E" w:rsidRDefault="00BF735E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MouseWheelEvent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735E" w:rsidRDefault="00BF735E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MouseWheelListener</w:t>
            </w:r>
            <w:proofErr w:type="spellEnd"/>
          </w:p>
        </w:tc>
      </w:tr>
      <w:tr w:rsidR="00BF735E" w:rsidTr="00BF735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735E" w:rsidRDefault="00BF735E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KeyEvent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735E" w:rsidRDefault="00BF735E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KeyListener</w:t>
            </w:r>
            <w:proofErr w:type="spellEnd"/>
          </w:p>
        </w:tc>
      </w:tr>
      <w:tr w:rsidR="00BF735E" w:rsidTr="00BF735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735E" w:rsidRDefault="00BF735E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ItemEvent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735E" w:rsidRDefault="00BF735E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ItemListener</w:t>
            </w:r>
            <w:proofErr w:type="spellEnd"/>
          </w:p>
        </w:tc>
      </w:tr>
      <w:tr w:rsidR="00BF735E" w:rsidTr="00BF735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735E" w:rsidRDefault="00BF735E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TextEvent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735E" w:rsidRDefault="00BF735E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TextListener</w:t>
            </w:r>
            <w:proofErr w:type="spellEnd"/>
          </w:p>
        </w:tc>
      </w:tr>
      <w:tr w:rsidR="00BF735E" w:rsidTr="00BF735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735E" w:rsidRDefault="00BF735E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AdjustmentEvent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735E" w:rsidRDefault="00BF735E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AdjustmentListener</w:t>
            </w:r>
            <w:proofErr w:type="spellEnd"/>
          </w:p>
        </w:tc>
      </w:tr>
      <w:tr w:rsidR="00BF735E" w:rsidTr="00BF735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735E" w:rsidRDefault="00BF735E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WindowEvent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735E" w:rsidRDefault="00BF735E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WindowListener</w:t>
            </w:r>
            <w:proofErr w:type="spellEnd"/>
          </w:p>
        </w:tc>
      </w:tr>
      <w:tr w:rsidR="00BF735E" w:rsidTr="00BF735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735E" w:rsidRDefault="00BF735E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ComponentEvent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735E" w:rsidRDefault="00BF735E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ComponentListener</w:t>
            </w:r>
            <w:proofErr w:type="spellEnd"/>
          </w:p>
        </w:tc>
      </w:tr>
      <w:tr w:rsidR="00BF735E" w:rsidTr="00BF735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735E" w:rsidRDefault="00BF735E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ContainerEvent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735E" w:rsidRDefault="00BF735E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ContainerListener</w:t>
            </w:r>
            <w:proofErr w:type="spellEnd"/>
          </w:p>
        </w:tc>
      </w:tr>
      <w:tr w:rsidR="00BF735E" w:rsidTr="00BF735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735E" w:rsidRDefault="00BF735E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FocusEvent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F735E" w:rsidRDefault="00BF735E">
            <w:pPr>
              <w:spacing w:line="345" w:lineRule="atLeast"/>
              <w:ind w:left="30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FocusListener</w:t>
            </w:r>
            <w:proofErr w:type="spellEnd"/>
          </w:p>
        </w:tc>
      </w:tr>
    </w:tbl>
    <w:p w:rsidR="00BF735E" w:rsidRDefault="00BF735E" w:rsidP="00BF735E">
      <w:pPr>
        <w:pStyle w:val="Heading2"/>
        <w:shd w:val="clear" w:color="auto" w:fill="FFFFFF"/>
        <w:spacing w:line="312" w:lineRule="atLeast"/>
        <w:rPr>
          <w:ins w:id="0" w:author="Unknown"/>
          <w:rFonts w:ascii="Helvetica" w:hAnsi="Helvetica" w:cs="Helvetica"/>
          <w:b w:val="0"/>
          <w:bCs w:val="0"/>
          <w:color w:val="610B38"/>
          <w:sz w:val="38"/>
          <w:szCs w:val="38"/>
        </w:rPr>
      </w:pPr>
      <w:ins w:id="1" w:author="Unknown">
        <w:r>
          <w:rPr>
            <w:rFonts w:ascii="Helvetica" w:hAnsi="Helvetica" w:cs="Helvetica"/>
            <w:b w:val="0"/>
            <w:bCs w:val="0"/>
            <w:color w:val="610B38"/>
            <w:sz w:val="38"/>
            <w:szCs w:val="38"/>
          </w:rPr>
          <w:t>Steps to perform Event Handling</w:t>
        </w:r>
      </w:ins>
    </w:p>
    <w:p w:rsidR="00BF735E" w:rsidRDefault="00BF735E" w:rsidP="00BF735E">
      <w:pPr>
        <w:pStyle w:val="NormalWeb"/>
        <w:shd w:val="clear" w:color="auto" w:fill="FFFFFF"/>
        <w:rPr>
          <w:ins w:id="2" w:author="Unknown"/>
          <w:rFonts w:ascii="Verdana" w:hAnsi="Verdana"/>
          <w:color w:val="000000"/>
          <w:sz w:val="20"/>
          <w:szCs w:val="20"/>
        </w:rPr>
      </w:pPr>
      <w:ins w:id="3" w:author="Unknown">
        <w:r>
          <w:rPr>
            <w:rFonts w:ascii="Verdana" w:hAnsi="Verdana"/>
            <w:color w:val="000000"/>
            <w:sz w:val="20"/>
            <w:szCs w:val="20"/>
          </w:rPr>
          <w:t>Following steps are required to perform event handling:</w:t>
        </w:r>
      </w:ins>
    </w:p>
    <w:p w:rsidR="00BF735E" w:rsidRDefault="00BF735E" w:rsidP="00BF735E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ins w:id="4" w:author="Unknown"/>
          <w:rFonts w:ascii="Verdana" w:hAnsi="Verdana"/>
          <w:color w:val="000000"/>
          <w:sz w:val="20"/>
          <w:szCs w:val="20"/>
        </w:rPr>
      </w:pPr>
      <w:ins w:id="5" w:author="Unknown">
        <w:r>
          <w:rPr>
            <w:rFonts w:ascii="Verdana" w:hAnsi="Verdana"/>
            <w:color w:val="000000"/>
            <w:sz w:val="20"/>
            <w:szCs w:val="20"/>
          </w:rPr>
          <w:t>Register the component with the Listener</w:t>
        </w:r>
      </w:ins>
    </w:p>
    <w:p w:rsidR="00BF735E" w:rsidRDefault="00BF735E" w:rsidP="00BF735E">
      <w:pPr>
        <w:pStyle w:val="Heading2"/>
        <w:shd w:val="clear" w:color="auto" w:fill="FFFFFF"/>
        <w:spacing w:line="312" w:lineRule="atLeast"/>
        <w:rPr>
          <w:ins w:id="6" w:author="Unknown"/>
          <w:rFonts w:ascii="Helvetica" w:hAnsi="Helvetica" w:cs="Helvetica"/>
          <w:b w:val="0"/>
          <w:bCs w:val="0"/>
          <w:color w:val="610B38"/>
          <w:sz w:val="38"/>
          <w:szCs w:val="38"/>
        </w:rPr>
      </w:pPr>
      <w:ins w:id="7" w:author="Unknown">
        <w:r>
          <w:rPr>
            <w:rFonts w:ascii="Helvetica" w:hAnsi="Helvetica" w:cs="Helvetica"/>
            <w:b w:val="0"/>
            <w:bCs w:val="0"/>
            <w:color w:val="610B38"/>
            <w:sz w:val="38"/>
            <w:szCs w:val="38"/>
          </w:rPr>
          <w:t>Registration Methods</w:t>
        </w:r>
      </w:ins>
    </w:p>
    <w:p w:rsidR="00BF735E" w:rsidRDefault="00BF735E" w:rsidP="00BF735E">
      <w:pPr>
        <w:pStyle w:val="NormalWeb"/>
        <w:shd w:val="clear" w:color="auto" w:fill="FFFFFF"/>
        <w:rPr>
          <w:ins w:id="8" w:author="Unknown"/>
          <w:rFonts w:ascii="Verdana" w:hAnsi="Verdana"/>
          <w:color w:val="000000"/>
          <w:sz w:val="20"/>
          <w:szCs w:val="20"/>
        </w:rPr>
      </w:pPr>
      <w:ins w:id="9" w:author="Unknown">
        <w:r>
          <w:rPr>
            <w:rFonts w:ascii="Verdana" w:hAnsi="Verdana"/>
            <w:color w:val="000000"/>
            <w:sz w:val="20"/>
            <w:szCs w:val="20"/>
          </w:rPr>
          <w:t>For registering the component with the Listener, many classes provide the registration methods. For example:</w:t>
        </w:r>
      </w:ins>
    </w:p>
    <w:p w:rsidR="00BF735E" w:rsidRDefault="00BF735E" w:rsidP="00BF735E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ins w:id="10" w:author="Unknown"/>
          <w:rFonts w:ascii="Verdana" w:hAnsi="Verdana"/>
          <w:color w:val="000000"/>
          <w:sz w:val="20"/>
          <w:szCs w:val="20"/>
        </w:rPr>
      </w:pPr>
      <w:ins w:id="11" w:author="Unknown">
        <w:r>
          <w:rPr>
            <w:rStyle w:val="Strong"/>
            <w:rFonts w:ascii="Verdana" w:hAnsi="Verdana"/>
            <w:color w:val="000000"/>
            <w:sz w:val="20"/>
            <w:szCs w:val="20"/>
          </w:rPr>
          <w:t>Button</w:t>
        </w:r>
      </w:ins>
    </w:p>
    <w:p w:rsidR="00BF735E" w:rsidRDefault="00BF735E" w:rsidP="00BF735E">
      <w:pPr>
        <w:numPr>
          <w:ilvl w:val="1"/>
          <w:numId w:val="5"/>
        </w:numPr>
        <w:shd w:val="clear" w:color="auto" w:fill="FFFFFF"/>
        <w:spacing w:before="60" w:after="100" w:afterAutospacing="1" w:line="315" w:lineRule="atLeast"/>
        <w:rPr>
          <w:ins w:id="12" w:author="Unknown"/>
          <w:rFonts w:ascii="Verdana" w:hAnsi="Verdana"/>
          <w:color w:val="000000"/>
          <w:sz w:val="20"/>
          <w:szCs w:val="20"/>
        </w:rPr>
      </w:pPr>
      <w:ins w:id="13" w:author="Unknown">
        <w:r>
          <w:rPr>
            <w:rFonts w:ascii="Verdana" w:hAnsi="Verdana"/>
            <w:color w:val="000000"/>
            <w:sz w:val="20"/>
            <w:szCs w:val="20"/>
          </w:rPr>
          <w:t xml:space="preserve">public void </w:t>
        </w:r>
        <w:proofErr w:type="spellStart"/>
        <w:r>
          <w:rPr>
            <w:rFonts w:ascii="Verdana" w:hAnsi="Verdana"/>
            <w:color w:val="000000"/>
            <w:sz w:val="20"/>
            <w:szCs w:val="20"/>
          </w:rPr>
          <w:t>addActionListener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>(</w:t>
        </w:r>
        <w:proofErr w:type="spellStart"/>
        <w:r>
          <w:rPr>
            <w:rFonts w:ascii="Verdana" w:hAnsi="Verdana"/>
            <w:color w:val="000000"/>
            <w:sz w:val="20"/>
            <w:szCs w:val="20"/>
          </w:rPr>
          <w:t>ActionListener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 xml:space="preserve"> a){}</w:t>
        </w:r>
      </w:ins>
    </w:p>
    <w:p w:rsidR="00BF735E" w:rsidRDefault="00BF735E" w:rsidP="00BF735E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ins w:id="14" w:author="Unknown"/>
          <w:rFonts w:ascii="Verdana" w:hAnsi="Verdana"/>
          <w:color w:val="000000"/>
          <w:sz w:val="20"/>
          <w:szCs w:val="20"/>
        </w:rPr>
      </w:pPr>
      <w:proofErr w:type="spellStart"/>
      <w:ins w:id="15" w:author="Unknown">
        <w:r>
          <w:rPr>
            <w:rStyle w:val="Strong"/>
            <w:rFonts w:ascii="Verdana" w:hAnsi="Verdana"/>
            <w:color w:val="000000"/>
            <w:sz w:val="20"/>
            <w:szCs w:val="20"/>
          </w:rPr>
          <w:t>MenuItem</w:t>
        </w:r>
        <w:proofErr w:type="spellEnd"/>
      </w:ins>
    </w:p>
    <w:p w:rsidR="00BF735E" w:rsidRDefault="00BF735E" w:rsidP="00BF735E">
      <w:pPr>
        <w:numPr>
          <w:ilvl w:val="1"/>
          <w:numId w:val="5"/>
        </w:numPr>
        <w:shd w:val="clear" w:color="auto" w:fill="FFFFFF"/>
        <w:spacing w:before="60" w:after="100" w:afterAutospacing="1" w:line="315" w:lineRule="atLeast"/>
        <w:rPr>
          <w:ins w:id="16" w:author="Unknown"/>
          <w:rFonts w:ascii="Verdana" w:hAnsi="Verdana"/>
          <w:color w:val="000000"/>
          <w:sz w:val="20"/>
          <w:szCs w:val="20"/>
        </w:rPr>
      </w:pPr>
      <w:ins w:id="17" w:author="Unknown">
        <w:r>
          <w:rPr>
            <w:rFonts w:ascii="Verdana" w:hAnsi="Verdana"/>
            <w:color w:val="000000"/>
            <w:sz w:val="20"/>
            <w:szCs w:val="20"/>
          </w:rPr>
          <w:t xml:space="preserve">public void </w:t>
        </w:r>
        <w:proofErr w:type="spellStart"/>
        <w:r>
          <w:rPr>
            <w:rFonts w:ascii="Verdana" w:hAnsi="Verdana"/>
            <w:color w:val="000000"/>
            <w:sz w:val="20"/>
            <w:szCs w:val="20"/>
          </w:rPr>
          <w:t>addActionListener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>(</w:t>
        </w:r>
        <w:proofErr w:type="spellStart"/>
        <w:r>
          <w:rPr>
            <w:rFonts w:ascii="Verdana" w:hAnsi="Verdana"/>
            <w:color w:val="000000"/>
            <w:sz w:val="20"/>
            <w:szCs w:val="20"/>
          </w:rPr>
          <w:t>ActionListener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 xml:space="preserve"> a){}</w:t>
        </w:r>
      </w:ins>
    </w:p>
    <w:p w:rsidR="00BF735E" w:rsidRDefault="00BF735E" w:rsidP="00BF735E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ins w:id="18" w:author="Unknown"/>
          <w:rFonts w:ascii="Verdana" w:hAnsi="Verdana"/>
          <w:color w:val="000000"/>
          <w:sz w:val="20"/>
          <w:szCs w:val="20"/>
        </w:rPr>
      </w:pPr>
      <w:proofErr w:type="spellStart"/>
      <w:ins w:id="19" w:author="Unknown">
        <w:r>
          <w:rPr>
            <w:rStyle w:val="Strong"/>
            <w:rFonts w:ascii="Verdana" w:hAnsi="Verdana"/>
            <w:color w:val="000000"/>
            <w:sz w:val="20"/>
            <w:szCs w:val="20"/>
          </w:rPr>
          <w:t>TextField</w:t>
        </w:r>
        <w:proofErr w:type="spellEnd"/>
      </w:ins>
    </w:p>
    <w:p w:rsidR="00BF735E" w:rsidRDefault="00BF735E" w:rsidP="00BF735E">
      <w:pPr>
        <w:numPr>
          <w:ilvl w:val="1"/>
          <w:numId w:val="5"/>
        </w:numPr>
        <w:shd w:val="clear" w:color="auto" w:fill="FFFFFF"/>
        <w:spacing w:before="60" w:after="100" w:afterAutospacing="1" w:line="315" w:lineRule="atLeast"/>
        <w:rPr>
          <w:ins w:id="20" w:author="Unknown"/>
          <w:rFonts w:ascii="Verdana" w:hAnsi="Verdana"/>
          <w:color w:val="000000"/>
          <w:sz w:val="20"/>
          <w:szCs w:val="20"/>
        </w:rPr>
      </w:pPr>
      <w:ins w:id="21" w:author="Unknown">
        <w:r>
          <w:rPr>
            <w:rFonts w:ascii="Verdana" w:hAnsi="Verdana"/>
            <w:color w:val="000000"/>
            <w:sz w:val="20"/>
            <w:szCs w:val="20"/>
          </w:rPr>
          <w:t xml:space="preserve">public void </w:t>
        </w:r>
        <w:proofErr w:type="spellStart"/>
        <w:r>
          <w:rPr>
            <w:rFonts w:ascii="Verdana" w:hAnsi="Verdana"/>
            <w:color w:val="000000"/>
            <w:sz w:val="20"/>
            <w:szCs w:val="20"/>
          </w:rPr>
          <w:t>addActionListener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>(</w:t>
        </w:r>
        <w:proofErr w:type="spellStart"/>
        <w:r>
          <w:rPr>
            <w:rFonts w:ascii="Verdana" w:hAnsi="Verdana"/>
            <w:color w:val="000000"/>
            <w:sz w:val="20"/>
            <w:szCs w:val="20"/>
          </w:rPr>
          <w:t>ActionListener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 xml:space="preserve"> a){}</w:t>
        </w:r>
      </w:ins>
    </w:p>
    <w:p w:rsidR="00BF735E" w:rsidRDefault="00BF735E" w:rsidP="00BF735E">
      <w:pPr>
        <w:numPr>
          <w:ilvl w:val="1"/>
          <w:numId w:val="5"/>
        </w:numPr>
        <w:shd w:val="clear" w:color="auto" w:fill="FFFFFF"/>
        <w:spacing w:before="60" w:after="100" w:afterAutospacing="1" w:line="315" w:lineRule="atLeast"/>
        <w:rPr>
          <w:ins w:id="22" w:author="Unknown"/>
          <w:rFonts w:ascii="Verdana" w:hAnsi="Verdana"/>
          <w:color w:val="000000"/>
          <w:sz w:val="20"/>
          <w:szCs w:val="20"/>
        </w:rPr>
      </w:pPr>
      <w:ins w:id="23" w:author="Unknown">
        <w:r>
          <w:rPr>
            <w:rFonts w:ascii="Verdana" w:hAnsi="Verdana"/>
            <w:color w:val="000000"/>
            <w:sz w:val="20"/>
            <w:szCs w:val="20"/>
          </w:rPr>
          <w:t xml:space="preserve">public void </w:t>
        </w:r>
        <w:proofErr w:type="spellStart"/>
        <w:r>
          <w:rPr>
            <w:rFonts w:ascii="Verdana" w:hAnsi="Verdana"/>
            <w:color w:val="000000"/>
            <w:sz w:val="20"/>
            <w:szCs w:val="20"/>
          </w:rPr>
          <w:t>addTextListener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>(</w:t>
        </w:r>
        <w:proofErr w:type="spellStart"/>
        <w:r>
          <w:rPr>
            <w:rFonts w:ascii="Verdana" w:hAnsi="Verdana"/>
            <w:color w:val="000000"/>
            <w:sz w:val="20"/>
            <w:szCs w:val="20"/>
          </w:rPr>
          <w:t>TextListener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 xml:space="preserve"> a){}</w:t>
        </w:r>
      </w:ins>
    </w:p>
    <w:p w:rsidR="00BF735E" w:rsidRDefault="00BF735E" w:rsidP="00BF735E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ins w:id="24" w:author="Unknown"/>
          <w:rFonts w:ascii="Verdana" w:hAnsi="Verdana"/>
          <w:color w:val="000000"/>
          <w:sz w:val="20"/>
          <w:szCs w:val="20"/>
        </w:rPr>
      </w:pPr>
      <w:proofErr w:type="spellStart"/>
      <w:ins w:id="25" w:author="Unknown">
        <w:r>
          <w:rPr>
            <w:rStyle w:val="Strong"/>
            <w:rFonts w:ascii="Verdana" w:hAnsi="Verdana"/>
            <w:color w:val="000000"/>
            <w:sz w:val="20"/>
            <w:szCs w:val="20"/>
          </w:rPr>
          <w:t>TextArea</w:t>
        </w:r>
        <w:proofErr w:type="spellEnd"/>
      </w:ins>
    </w:p>
    <w:p w:rsidR="00BF735E" w:rsidRDefault="00BF735E" w:rsidP="00BF735E">
      <w:pPr>
        <w:numPr>
          <w:ilvl w:val="1"/>
          <w:numId w:val="5"/>
        </w:numPr>
        <w:shd w:val="clear" w:color="auto" w:fill="FFFFFF"/>
        <w:spacing w:before="60" w:after="100" w:afterAutospacing="1" w:line="315" w:lineRule="atLeast"/>
        <w:rPr>
          <w:ins w:id="26" w:author="Unknown"/>
          <w:rFonts w:ascii="Verdana" w:hAnsi="Verdana"/>
          <w:color w:val="000000"/>
          <w:sz w:val="20"/>
          <w:szCs w:val="20"/>
        </w:rPr>
      </w:pPr>
      <w:ins w:id="27" w:author="Unknown">
        <w:r>
          <w:rPr>
            <w:rFonts w:ascii="Verdana" w:hAnsi="Verdana"/>
            <w:color w:val="000000"/>
            <w:sz w:val="20"/>
            <w:szCs w:val="20"/>
          </w:rPr>
          <w:t xml:space="preserve">public void </w:t>
        </w:r>
        <w:proofErr w:type="spellStart"/>
        <w:r>
          <w:rPr>
            <w:rFonts w:ascii="Verdana" w:hAnsi="Verdana"/>
            <w:color w:val="000000"/>
            <w:sz w:val="20"/>
            <w:szCs w:val="20"/>
          </w:rPr>
          <w:t>addTextListener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>(</w:t>
        </w:r>
        <w:proofErr w:type="spellStart"/>
        <w:r>
          <w:rPr>
            <w:rFonts w:ascii="Verdana" w:hAnsi="Verdana"/>
            <w:color w:val="000000"/>
            <w:sz w:val="20"/>
            <w:szCs w:val="20"/>
          </w:rPr>
          <w:t>TextListener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 xml:space="preserve"> a){}</w:t>
        </w:r>
      </w:ins>
    </w:p>
    <w:p w:rsidR="00BF735E" w:rsidRDefault="00BF735E" w:rsidP="00BF735E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ins w:id="28" w:author="Unknown"/>
          <w:rFonts w:ascii="Verdana" w:hAnsi="Verdana"/>
          <w:color w:val="000000"/>
          <w:sz w:val="20"/>
          <w:szCs w:val="20"/>
        </w:rPr>
      </w:pPr>
      <w:ins w:id="29" w:author="Unknown">
        <w:r>
          <w:rPr>
            <w:rStyle w:val="Strong"/>
            <w:rFonts w:ascii="Verdana" w:hAnsi="Verdana"/>
            <w:color w:val="000000"/>
            <w:sz w:val="20"/>
            <w:szCs w:val="20"/>
          </w:rPr>
          <w:t>Checkbox</w:t>
        </w:r>
      </w:ins>
    </w:p>
    <w:p w:rsidR="00BF735E" w:rsidRDefault="00BF735E" w:rsidP="00BF735E">
      <w:pPr>
        <w:numPr>
          <w:ilvl w:val="1"/>
          <w:numId w:val="5"/>
        </w:numPr>
        <w:shd w:val="clear" w:color="auto" w:fill="FFFFFF"/>
        <w:spacing w:before="60" w:after="100" w:afterAutospacing="1" w:line="315" w:lineRule="atLeast"/>
        <w:rPr>
          <w:ins w:id="30" w:author="Unknown"/>
          <w:rFonts w:ascii="Verdana" w:hAnsi="Verdana"/>
          <w:color w:val="000000"/>
          <w:sz w:val="20"/>
          <w:szCs w:val="20"/>
        </w:rPr>
      </w:pPr>
      <w:ins w:id="31" w:author="Unknown">
        <w:r>
          <w:rPr>
            <w:rFonts w:ascii="Verdana" w:hAnsi="Verdana"/>
            <w:color w:val="000000"/>
            <w:sz w:val="20"/>
            <w:szCs w:val="20"/>
          </w:rPr>
          <w:t xml:space="preserve">public void </w:t>
        </w:r>
        <w:proofErr w:type="spellStart"/>
        <w:r>
          <w:rPr>
            <w:rFonts w:ascii="Verdana" w:hAnsi="Verdana"/>
            <w:color w:val="000000"/>
            <w:sz w:val="20"/>
            <w:szCs w:val="20"/>
          </w:rPr>
          <w:t>addItemListener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>(</w:t>
        </w:r>
        <w:proofErr w:type="spellStart"/>
        <w:r>
          <w:rPr>
            <w:rFonts w:ascii="Verdana" w:hAnsi="Verdana"/>
            <w:color w:val="000000"/>
            <w:sz w:val="20"/>
            <w:szCs w:val="20"/>
          </w:rPr>
          <w:t>ItemListener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 xml:space="preserve"> a){}</w:t>
        </w:r>
      </w:ins>
    </w:p>
    <w:p w:rsidR="00BF735E" w:rsidRDefault="00BF735E" w:rsidP="00BF735E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ins w:id="32" w:author="Unknown"/>
          <w:rFonts w:ascii="Verdana" w:hAnsi="Verdana"/>
          <w:color w:val="000000"/>
          <w:sz w:val="20"/>
          <w:szCs w:val="20"/>
        </w:rPr>
      </w:pPr>
      <w:ins w:id="33" w:author="Unknown">
        <w:r>
          <w:rPr>
            <w:rStyle w:val="Strong"/>
            <w:rFonts w:ascii="Verdana" w:hAnsi="Verdana"/>
            <w:color w:val="000000"/>
            <w:sz w:val="20"/>
            <w:szCs w:val="20"/>
          </w:rPr>
          <w:t>Choice</w:t>
        </w:r>
      </w:ins>
    </w:p>
    <w:p w:rsidR="00BF735E" w:rsidRDefault="00BF735E" w:rsidP="00BF735E">
      <w:pPr>
        <w:numPr>
          <w:ilvl w:val="1"/>
          <w:numId w:val="5"/>
        </w:numPr>
        <w:shd w:val="clear" w:color="auto" w:fill="FFFFFF"/>
        <w:spacing w:before="60" w:after="100" w:afterAutospacing="1" w:line="315" w:lineRule="atLeast"/>
        <w:rPr>
          <w:ins w:id="34" w:author="Unknown"/>
          <w:rFonts w:ascii="Verdana" w:hAnsi="Verdana"/>
          <w:color w:val="000000"/>
          <w:sz w:val="20"/>
          <w:szCs w:val="20"/>
        </w:rPr>
      </w:pPr>
      <w:ins w:id="35" w:author="Unknown">
        <w:r>
          <w:rPr>
            <w:rFonts w:ascii="Verdana" w:hAnsi="Verdana"/>
            <w:color w:val="000000"/>
            <w:sz w:val="20"/>
            <w:szCs w:val="20"/>
          </w:rPr>
          <w:t xml:space="preserve">public void </w:t>
        </w:r>
        <w:proofErr w:type="spellStart"/>
        <w:r>
          <w:rPr>
            <w:rFonts w:ascii="Verdana" w:hAnsi="Verdana"/>
            <w:color w:val="000000"/>
            <w:sz w:val="20"/>
            <w:szCs w:val="20"/>
          </w:rPr>
          <w:t>addItemListener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>(</w:t>
        </w:r>
        <w:proofErr w:type="spellStart"/>
        <w:r>
          <w:rPr>
            <w:rFonts w:ascii="Verdana" w:hAnsi="Verdana"/>
            <w:color w:val="000000"/>
            <w:sz w:val="20"/>
            <w:szCs w:val="20"/>
          </w:rPr>
          <w:t>ItemListener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 xml:space="preserve"> a){}</w:t>
        </w:r>
      </w:ins>
    </w:p>
    <w:p w:rsidR="00BF735E" w:rsidRDefault="00BF735E" w:rsidP="00BF735E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ins w:id="36" w:author="Unknown"/>
          <w:rFonts w:ascii="Verdana" w:hAnsi="Verdana"/>
          <w:color w:val="000000"/>
          <w:sz w:val="20"/>
          <w:szCs w:val="20"/>
        </w:rPr>
      </w:pPr>
      <w:ins w:id="37" w:author="Unknown">
        <w:r>
          <w:rPr>
            <w:rStyle w:val="Strong"/>
            <w:rFonts w:ascii="Verdana" w:hAnsi="Verdana"/>
            <w:color w:val="000000"/>
            <w:sz w:val="20"/>
            <w:szCs w:val="20"/>
          </w:rPr>
          <w:t>List</w:t>
        </w:r>
      </w:ins>
    </w:p>
    <w:p w:rsidR="00BF735E" w:rsidRDefault="00BF735E" w:rsidP="00BF735E">
      <w:pPr>
        <w:numPr>
          <w:ilvl w:val="1"/>
          <w:numId w:val="5"/>
        </w:numPr>
        <w:shd w:val="clear" w:color="auto" w:fill="FFFFFF"/>
        <w:spacing w:before="60" w:after="100" w:afterAutospacing="1" w:line="315" w:lineRule="atLeast"/>
        <w:rPr>
          <w:ins w:id="38" w:author="Unknown"/>
          <w:rFonts w:ascii="Verdana" w:hAnsi="Verdana"/>
          <w:color w:val="000000"/>
          <w:sz w:val="20"/>
          <w:szCs w:val="20"/>
        </w:rPr>
      </w:pPr>
      <w:ins w:id="39" w:author="Unknown">
        <w:r>
          <w:rPr>
            <w:rFonts w:ascii="Verdana" w:hAnsi="Verdana"/>
            <w:color w:val="000000"/>
            <w:sz w:val="20"/>
            <w:szCs w:val="20"/>
          </w:rPr>
          <w:t xml:space="preserve">public void </w:t>
        </w:r>
        <w:proofErr w:type="spellStart"/>
        <w:r>
          <w:rPr>
            <w:rFonts w:ascii="Verdana" w:hAnsi="Verdana"/>
            <w:color w:val="000000"/>
            <w:sz w:val="20"/>
            <w:szCs w:val="20"/>
          </w:rPr>
          <w:t>addActionListener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>(</w:t>
        </w:r>
        <w:proofErr w:type="spellStart"/>
        <w:r>
          <w:rPr>
            <w:rFonts w:ascii="Verdana" w:hAnsi="Verdana"/>
            <w:color w:val="000000"/>
            <w:sz w:val="20"/>
            <w:szCs w:val="20"/>
          </w:rPr>
          <w:t>ActionListener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 xml:space="preserve"> a){}</w:t>
        </w:r>
      </w:ins>
    </w:p>
    <w:p w:rsidR="00BF735E" w:rsidRDefault="00BF735E" w:rsidP="00BF735E">
      <w:pPr>
        <w:numPr>
          <w:ilvl w:val="1"/>
          <w:numId w:val="5"/>
        </w:numPr>
        <w:shd w:val="clear" w:color="auto" w:fill="FFFFFF"/>
        <w:spacing w:before="60" w:after="100" w:afterAutospacing="1" w:line="315" w:lineRule="atLeast"/>
        <w:rPr>
          <w:ins w:id="40" w:author="Unknown"/>
          <w:rFonts w:ascii="Verdana" w:hAnsi="Verdana"/>
          <w:color w:val="000000"/>
          <w:sz w:val="20"/>
          <w:szCs w:val="20"/>
        </w:rPr>
      </w:pPr>
      <w:ins w:id="41" w:author="Unknown">
        <w:r>
          <w:rPr>
            <w:rFonts w:ascii="Verdana" w:hAnsi="Verdana"/>
            <w:color w:val="000000"/>
            <w:sz w:val="20"/>
            <w:szCs w:val="20"/>
          </w:rPr>
          <w:t xml:space="preserve">public void </w:t>
        </w:r>
        <w:proofErr w:type="spellStart"/>
        <w:r>
          <w:rPr>
            <w:rFonts w:ascii="Verdana" w:hAnsi="Verdana"/>
            <w:color w:val="000000"/>
            <w:sz w:val="20"/>
            <w:szCs w:val="20"/>
          </w:rPr>
          <w:t>addItemListener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>(</w:t>
        </w:r>
        <w:proofErr w:type="spellStart"/>
        <w:r>
          <w:rPr>
            <w:rFonts w:ascii="Verdana" w:hAnsi="Verdana"/>
            <w:color w:val="000000"/>
            <w:sz w:val="20"/>
            <w:szCs w:val="20"/>
          </w:rPr>
          <w:t>ItemListener</w:t>
        </w:r>
        <w:proofErr w:type="spellEnd"/>
        <w:r>
          <w:rPr>
            <w:rFonts w:ascii="Verdana" w:hAnsi="Verdana"/>
            <w:color w:val="000000"/>
            <w:sz w:val="20"/>
            <w:szCs w:val="20"/>
          </w:rPr>
          <w:t xml:space="preserve"> a){}</w:t>
        </w:r>
      </w:ins>
    </w:p>
    <w:p w:rsidR="00BF735E" w:rsidRDefault="00BF735E" w:rsidP="00BF735E">
      <w:pPr>
        <w:spacing w:after="0" w:line="240" w:lineRule="auto"/>
        <w:rPr>
          <w:ins w:id="42" w:author="Unknown"/>
          <w:rFonts w:ascii="Times New Roman" w:hAnsi="Times New Roman"/>
          <w:sz w:val="24"/>
          <w:szCs w:val="24"/>
        </w:rPr>
      </w:pPr>
      <w:ins w:id="43" w:author="Unknown">
        <w:r>
          <w:pict>
            <v:rect id="_x0000_i1043" style="width:0;height:.75pt" o:hralign="center" o:hrstd="t" o:hrnoshade="t" o:hr="t" fillcolor="#d4d4d4" stroked="f"/>
          </w:pict>
        </w:r>
      </w:ins>
    </w:p>
    <w:p w:rsidR="00BF735E" w:rsidRDefault="00BF735E" w:rsidP="00BF735E">
      <w:pPr>
        <w:pStyle w:val="Heading3"/>
        <w:shd w:val="clear" w:color="auto" w:fill="FFFFFF"/>
        <w:spacing w:line="312" w:lineRule="atLeast"/>
        <w:rPr>
          <w:ins w:id="44" w:author="Unknown"/>
          <w:rFonts w:ascii="Helvetica" w:hAnsi="Helvetica" w:cs="Helvetica"/>
          <w:b w:val="0"/>
          <w:bCs w:val="0"/>
          <w:color w:val="610B38"/>
          <w:sz w:val="38"/>
          <w:szCs w:val="38"/>
        </w:rPr>
      </w:pPr>
      <w:ins w:id="45" w:author="Unknown">
        <w:r>
          <w:rPr>
            <w:rFonts w:ascii="Helvetica" w:hAnsi="Helvetica" w:cs="Helvetica"/>
            <w:b w:val="0"/>
            <w:bCs w:val="0"/>
            <w:color w:val="610B38"/>
            <w:sz w:val="38"/>
            <w:szCs w:val="38"/>
          </w:rPr>
          <w:t>Java Event Handling Code</w:t>
        </w:r>
      </w:ins>
    </w:p>
    <w:p w:rsidR="00BF735E" w:rsidRDefault="00BF735E" w:rsidP="00BF735E">
      <w:pPr>
        <w:pStyle w:val="NormalWeb"/>
        <w:shd w:val="clear" w:color="auto" w:fill="FFFFFF"/>
        <w:rPr>
          <w:ins w:id="46" w:author="Unknown"/>
          <w:rFonts w:ascii="Verdana" w:hAnsi="Verdana"/>
          <w:color w:val="000000"/>
          <w:sz w:val="20"/>
          <w:szCs w:val="20"/>
        </w:rPr>
      </w:pPr>
      <w:ins w:id="47" w:author="Unknown">
        <w:r>
          <w:rPr>
            <w:rFonts w:ascii="Verdana" w:hAnsi="Verdana"/>
            <w:color w:val="000000"/>
            <w:sz w:val="20"/>
            <w:szCs w:val="20"/>
          </w:rPr>
          <w:t>We can put the event handling code into one of the following places:</w:t>
        </w:r>
      </w:ins>
    </w:p>
    <w:p w:rsidR="00BF735E" w:rsidRDefault="00BF735E" w:rsidP="00BF735E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Within class</w:t>
      </w:r>
    </w:p>
    <w:p w:rsidR="00BF735E" w:rsidRDefault="00BF735E" w:rsidP="00BF735E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Other class</w:t>
      </w:r>
    </w:p>
    <w:p w:rsidR="00BF735E" w:rsidRDefault="00BF735E" w:rsidP="00BF735E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Anonymous class</w:t>
      </w:r>
    </w:p>
    <w:p w:rsidR="00BF735E" w:rsidRDefault="00BF735E" w:rsidP="00BF735E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Java event handling by implementing </w:t>
      </w:r>
      <w:proofErr w:type="spell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ActionListener</w:t>
      </w:r>
      <w:proofErr w:type="spellEnd"/>
    </w:p>
    <w:p w:rsidR="00BF735E" w:rsidRDefault="00BF735E" w:rsidP="00BF735E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hAnsi="Verdana" w:cs="Times New Roman"/>
          <w:color w:val="000000"/>
          <w:sz w:val="20"/>
          <w:szCs w:val="20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java.awt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.*;  </w:t>
      </w:r>
    </w:p>
    <w:p w:rsidR="00BF735E" w:rsidRDefault="00BF735E" w:rsidP="00BF735E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java.awt.event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.*;  </w:t>
      </w:r>
    </w:p>
    <w:p w:rsidR="00BF735E" w:rsidRDefault="00BF735E" w:rsidP="00BF735E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AEvent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Frame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implements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ActionListener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:rsidR="00BF735E" w:rsidRDefault="00BF735E" w:rsidP="00BF735E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TextField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tf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BF735E" w:rsidRDefault="00BF735E" w:rsidP="00BF735E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AEvent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(){  </w:t>
      </w:r>
    </w:p>
    <w:p w:rsidR="00BF735E" w:rsidRDefault="00BF735E" w:rsidP="00BF735E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BF735E" w:rsidRDefault="00BF735E" w:rsidP="00BF735E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//create components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BF735E" w:rsidRDefault="00BF735E" w:rsidP="00BF735E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tf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TextField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</w:t>
      </w:r>
    </w:p>
    <w:p w:rsidR="00BF735E" w:rsidRDefault="00BF735E" w:rsidP="00BF735E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tf.setBounds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60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170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BF735E" w:rsidRDefault="00BF735E" w:rsidP="00BF735E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Button b=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Button(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"click me"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BF735E" w:rsidRDefault="00BF735E" w:rsidP="00BF735E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b.setBounds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120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80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30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BF735E" w:rsidRDefault="00BF735E" w:rsidP="00BF735E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BF735E" w:rsidRDefault="00BF735E" w:rsidP="00BF735E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//register listener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BF735E" w:rsidRDefault="00BF735E" w:rsidP="00BF735E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b.addActionListener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//passing current instance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BF735E" w:rsidRDefault="00BF735E" w:rsidP="00BF735E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BF735E" w:rsidRDefault="00BF735E" w:rsidP="00BF735E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//add components and set size, layout and visibility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BF735E" w:rsidRDefault="00BF735E" w:rsidP="00BF735E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add(b);add(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tf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BF735E" w:rsidRDefault="00BF735E" w:rsidP="00BF735E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setSize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300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300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BF735E" w:rsidRDefault="00BF735E" w:rsidP="00BF735E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setLayout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null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BF735E" w:rsidRDefault="00BF735E" w:rsidP="00BF735E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setVisible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true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BF735E" w:rsidRDefault="00BF735E" w:rsidP="00BF735E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BF735E" w:rsidRDefault="00BF735E" w:rsidP="00BF735E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actionPerformed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ActionEvent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e){  </w:t>
      </w:r>
    </w:p>
    <w:p w:rsidR="00BF735E" w:rsidRDefault="00BF735E" w:rsidP="00BF735E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tf.setText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"Welcome"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BF735E" w:rsidRDefault="00BF735E" w:rsidP="00BF735E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BF735E" w:rsidRDefault="00BF735E" w:rsidP="00BF735E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:rsidR="00BF735E" w:rsidRDefault="00BF735E" w:rsidP="00BF735E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AEvent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</w:t>
      </w:r>
    </w:p>
    <w:p w:rsidR="00BF735E" w:rsidRDefault="00BF735E" w:rsidP="00BF735E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BF735E" w:rsidRDefault="00BF735E" w:rsidP="00BF735E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BF735E" w:rsidRDefault="00BF735E" w:rsidP="00BF735E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public</w:t>
      </w:r>
      <w:proofErr w:type="gramEnd"/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 xml:space="preserve"> void </w:t>
      </w:r>
      <w:proofErr w:type="spellStart"/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setBounds</w:t>
      </w:r>
      <w:proofErr w:type="spellEnd"/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(</w:t>
      </w:r>
      <w:proofErr w:type="spellStart"/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int</w:t>
      </w:r>
      <w:proofErr w:type="spellEnd"/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 xml:space="preserve"> </w:t>
      </w:r>
      <w:proofErr w:type="spellStart"/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xaxis</w:t>
      </w:r>
      <w:proofErr w:type="spellEnd"/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 xml:space="preserve">, </w:t>
      </w:r>
      <w:proofErr w:type="spellStart"/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int</w:t>
      </w:r>
      <w:proofErr w:type="spellEnd"/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 xml:space="preserve"> </w:t>
      </w:r>
      <w:proofErr w:type="spellStart"/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yaxis</w:t>
      </w:r>
      <w:proofErr w:type="spellEnd"/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 xml:space="preserve">, </w:t>
      </w:r>
      <w:proofErr w:type="spellStart"/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int</w:t>
      </w:r>
      <w:proofErr w:type="spellEnd"/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 xml:space="preserve"> width, </w:t>
      </w:r>
      <w:proofErr w:type="spellStart"/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int</w:t>
      </w:r>
      <w:proofErr w:type="spellEnd"/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 xml:space="preserve"> height);</w:t>
      </w:r>
      <w:r>
        <w:rPr>
          <w:rFonts w:ascii="Verdana" w:hAnsi="Verdana"/>
          <w:color w:val="000000"/>
          <w:sz w:val="20"/>
          <w:szCs w:val="20"/>
        </w:rPr>
        <w:t xml:space="preserve"> have been used in the above example that sets the position of the component it may be button, </w:t>
      </w:r>
      <w:proofErr w:type="spellStart"/>
      <w:r>
        <w:rPr>
          <w:rFonts w:ascii="Verdana" w:hAnsi="Verdana"/>
          <w:color w:val="000000"/>
          <w:sz w:val="20"/>
          <w:szCs w:val="20"/>
        </w:rPr>
        <w:t>textfield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etc.</w:t>
      </w:r>
    </w:p>
    <w:p w:rsidR="00BF735E" w:rsidRDefault="00BF735E" w:rsidP="00BF735E">
      <w:pPr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874260" cy="3657600"/>
            <wp:effectExtent l="0" t="0" r="2540" b="0"/>
            <wp:docPr id="4" name="Picture 4" descr="event handling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vent handling in jav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35E" w:rsidRDefault="00BF735E" w:rsidP="00BF735E">
      <w:r>
        <w:pict>
          <v:rect id="_x0000_i1046" style="width:0;height:.75pt" o:hralign="center" o:hrstd="t" o:hrnoshade="t" o:hr="t" fillcolor="#d4d4d4" stroked="f"/>
        </w:pict>
      </w:r>
    </w:p>
    <w:p w:rsidR="00BF735E" w:rsidRDefault="00BF735E" w:rsidP="00BF735E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2) Java event handling by outer class</w:t>
      </w:r>
    </w:p>
    <w:p w:rsidR="00BF735E" w:rsidRDefault="00BF735E" w:rsidP="00BF735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hAnsi="Verdana" w:cs="Times New Roman"/>
          <w:color w:val="000000"/>
          <w:sz w:val="20"/>
          <w:szCs w:val="20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java.awt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.*;  </w:t>
      </w:r>
    </w:p>
    <w:p w:rsidR="00BF735E" w:rsidRDefault="00BF735E" w:rsidP="00BF735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java.awt.event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.*;  </w:t>
      </w:r>
    </w:p>
    <w:p w:rsidR="00BF735E" w:rsidRDefault="00BF735E" w:rsidP="00BF735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AEvent2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Frame{  </w:t>
      </w:r>
    </w:p>
    <w:p w:rsidR="00BF735E" w:rsidRDefault="00BF735E" w:rsidP="00BF735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TextField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tf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BF735E" w:rsidRDefault="00BF735E" w:rsidP="00BF735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AEvent2(){  </w:t>
      </w:r>
    </w:p>
    <w:p w:rsidR="00BF735E" w:rsidRDefault="00BF735E" w:rsidP="00BF735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//create components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BF735E" w:rsidRDefault="00BF735E" w:rsidP="00BF735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tf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TextField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</w:t>
      </w:r>
    </w:p>
    <w:p w:rsidR="00BF735E" w:rsidRDefault="00BF735E" w:rsidP="00BF735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tf.setBounds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60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170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BF735E" w:rsidRDefault="00BF735E" w:rsidP="00BF735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Button b=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Button(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"click me"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BF735E" w:rsidRDefault="00BF735E" w:rsidP="00BF735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b.setBounds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120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80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30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BF735E" w:rsidRDefault="00BF735E" w:rsidP="00BF735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//register listener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BF735E" w:rsidRDefault="00BF735E" w:rsidP="00BF735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Outer o=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Outer(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BF735E" w:rsidRDefault="00BF735E" w:rsidP="00BF735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b.addActionListener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(o);</w:t>
      </w: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//passing outer class instance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BF735E" w:rsidRDefault="00BF735E" w:rsidP="00BF735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</w:rPr>
        <w:t>//add components and set size, layout and visibility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BF735E" w:rsidRDefault="00BF735E" w:rsidP="00BF735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add(b);add(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tf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BF735E" w:rsidRDefault="00BF735E" w:rsidP="00BF735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setSize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300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300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BF735E" w:rsidRDefault="00BF735E" w:rsidP="00BF735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setLayout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null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BF735E" w:rsidRDefault="00BF735E" w:rsidP="00BF735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setVisible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true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BF735E" w:rsidRDefault="00BF735E" w:rsidP="00BF735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BF735E" w:rsidRDefault="00BF735E" w:rsidP="00BF735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lastRenderedPageBreak/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:rsidR="00BF735E" w:rsidRDefault="00BF735E" w:rsidP="00BF735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AEvent2();  </w:t>
      </w:r>
    </w:p>
    <w:p w:rsidR="00BF735E" w:rsidRDefault="00BF735E" w:rsidP="00BF735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BF735E" w:rsidRDefault="00BF735E" w:rsidP="00BF735E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BF735E" w:rsidRDefault="00BF735E" w:rsidP="00BF735E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java.awt.event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.*;  </w:t>
      </w:r>
    </w:p>
    <w:p w:rsidR="00BF735E" w:rsidRDefault="00BF735E" w:rsidP="00BF735E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Outer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implements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ActionListener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:rsidR="00BF735E" w:rsidRDefault="00BF735E" w:rsidP="00BF735E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AEvent2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obj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BF735E" w:rsidRDefault="00BF735E" w:rsidP="00BF735E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Outer(AEvent2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obj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){  </w:t>
      </w:r>
    </w:p>
    <w:p w:rsidR="00BF735E" w:rsidRDefault="00BF735E" w:rsidP="00BF735E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.obj=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obj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BF735E" w:rsidRDefault="00BF735E" w:rsidP="00BF735E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BF735E" w:rsidRDefault="00BF735E" w:rsidP="00BF735E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actionPerformed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ActionEvent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e){  </w:t>
      </w:r>
    </w:p>
    <w:p w:rsidR="00BF735E" w:rsidRDefault="00BF735E" w:rsidP="00BF735E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obj.tf.setText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"welcome"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BF735E" w:rsidRDefault="00BF735E" w:rsidP="00BF735E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BF735E" w:rsidRDefault="00BF735E" w:rsidP="00BF735E">
      <w:pPr>
        <w:numPr>
          <w:ilvl w:val="0"/>
          <w:numId w:val="9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BF735E" w:rsidRDefault="00BF735E" w:rsidP="00BF735E">
      <w:pPr>
        <w:spacing w:line="240" w:lineRule="auto"/>
        <w:rPr>
          <w:rFonts w:ascii="Times New Roman" w:hAnsi="Times New Roman"/>
          <w:sz w:val="24"/>
          <w:szCs w:val="24"/>
        </w:rPr>
      </w:pPr>
      <w:r>
        <w:pict>
          <v:rect id="_x0000_i1047" style="width:0;height:.75pt" o:hralign="center" o:hrstd="t" o:hrnoshade="t" o:hr="t" fillcolor="#d4d4d4" stroked="f"/>
        </w:pict>
      </w:r>
    </w:p>
    <w:p w:rsidR="00BF735E" w:rsidRDefault="00BF735E" w:rsidP="00BF735E">
      <w:pPr>
        <w:pStyle w:val="Heading3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3) Java event handling by anonymous class</w:t>
      </w:r>
    </w:p>
    <w:p w:rsidR="00BF735E" w:rsidRDefault="00BF735E" w:rsidP="00BF735E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hAnsi="Verdana" w:cs="Times New Roman"/>
          <w:color w:val="000000"/>
          <w:sz w:val="20"/>
          <w:szCs w:val="20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java.awt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.*;  </w:t>
      </w:r>
    </w:p>
    <w:p w:rsidR="00BF735E" w:rsidRDefault="00BF735E" w:rsidP="00BF735E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proofErr w:type="gram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java.awt.event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.*;  </w:t>
      </w:r>
    </w:p>
    <w:p w:rsidR="00BF735E" w:rsidRDefault="00BF735E" w:rsidP="00BF735E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AEvent3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Frame{  </w:t>
      </w:r>
    </w:p>
    <w:p w:rsidR="00BF735E" w:rsidRDefault="00BF735E" w:rsidP="00BF735E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TextField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tf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BF735E" w:rsidRDefault="00BF735E" w:rsidP="00BF735E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AEvent3(){  </w:t>
      </w:r>
    </w:p>
    <w:p w:rsidR="00BF735E" w:rsidRDefault="00BF735E" w:rsidP="00BF735E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tf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TextField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</w:t>
      </w:r>
    </w:p>
    <w:p w:rsidR="00BF735E" w:rsidRDefault="00BF735E" w:rsidP="00BF735E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tf.setBounds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60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170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20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BF735E" w:rsidRDefault="00BF735E" w:rsidP="00BF735E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Button b=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Button(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"click me"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BF735E" w:rsidRDefault="00BF735E" w:rsidP="00BF735E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b.setBounds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50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120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80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30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BF735E" w:rsidRDefault="00BF735E" w:rsidP="00BF735E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BF735E" w:rsidRDefault="00BF735E" w:rsidP="00BF735E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b.addActionListener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ActionListener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(){  </w:t>
      </w:r>
    </w:p>
    <w:p w:rsidR="00BF735E" w:rsidRDefault="00BF735E" w:rsidP="00BF735E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actionPerformed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(){  </w:t>
      </w:r>
    </w:p>
    <w:p w:rsidR="00BF735E" w:rsidRDefault="00BF735E" w:rsidP="00BF735E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tf.setText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"hello"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BF735E" w:rsidRDefault="00BF735E" w:rsidP="00BF735E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BF735E" w:rsidRDefault="00BF735E" w:rsidP="00BF735E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});  </w:t>
      </w:r>
    </w:p>
    <w:p w:rsidR="00BF735E" w:rsidRDefault="00BF735E" w:rsidP="00BF735E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add(b);add(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tf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BF735E" w:rsidRDefault="00BF735E" w:rsidP="00BF735E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setSize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300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300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BF735E" w:rsidRDefault="00BF735E" w:rsidP="00BF735E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setLayout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null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BF735E" w:rsidRDefault="00BF735E" w:rsidP="00BF735E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setVisible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true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BF735E" w:rsidRDefault="00BF735E" w:rsidP="00BF735E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BF735E" w:rsidRDefault="00BF735E" w:rsidP="00BF735E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:rsidR="00BF735E" w:rsidRDefault="00BF735E" w:rsidP="00BF735E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AEvent3();  </w:t>
      </w:r>
    </w:p>
    <w:p w:rsidR="00BF735E" w:rsidRDefault="00BF735E" w:rsidP="00BF735E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BF735E" w:rsidRDefault="00BF735E" w:rsidP="00BF735E">
      <w:pPr>
        <w:numPr>
          <w:ilvl w:val="0"/>
          <w:numId w:val="10"/>
        </w:numPr>
        <w:shd w:val="clear" w:color="auto" w:fill="FFFFFF"/>
        <w:spacing w:after="0" w:line="315" w:lineRule="atLeast"/>
        <w:ind w:left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BF735E" w:rsidRDefault="00BF735E" w:rsidP="00BF735E">
      <w:pPr>
        <w:shd w:val="clear" w:color="auto" w:fill="FFFFFF"/>
        <w:spacing w:line="240" w:lineRule="auto"/>
        <w:rPr>
          <w:rFonts w:ascii="Verdana" w:hAnsi="Verdana"/>
          <w:color w:val="000000"/>
          <w:sz w:val="20"/>
          <w:szCs w:val="20"/>
        </w:rPr>
      </w:pPr>
      <w:r>
        <w:rPr>
          <w:rStyle w:val="nexttopictext"/>
          <w:color w:val="FFFFFF"/>
          <w:bdr w:val="single" w:sz="2" w:space="11" w:color="DEADDE" w:frame="1"/>
          <w:shd w:val="clear" w:color="auto" w:fill="4CAF50"/>
        </w:rPr>
        <w:lastRenderedPageBreak/>
        <w:t xml:space="preserve">Next </w:t>
      </w:r>
      <w:proofErr w:type="spellStart"/>
      <w:r>
        <w:rPr>
          <w:rStyle w:val="nexttopictext"/>
          <w:color w:val="FFFFFF"/>
          <w:bdr w:val="single" w:sz="2" w:space="11" w:color="DEADDE" w:frame="1"/>
          <w:shd w:val="clear" w:color="auto" w:fill="4CAF50"/>
        </w:rPr>
        <w:t>Topic</w:t>
      </w:r>
      <w:hyperlink r:id="rId19" w:history="1">
        <w:r>
          <w:rPr>
            <w:rStyle w:val="Hyperlink"/>
            <w:rFonts w:ascii="Verdana" w:hAnsi="Verdana"/>
            <w:color w:val="008000"/>
            <w:sz w:val="20"/>
            <w:szCs w:val="20"/>
            <w:u w:val="none"/>
          </w:rPr>
          <w:t>Java</w:t>
        </w:r>
        <w:proofErr w:type="spellEnd"/>
        <w:r>
          <w:rPr>
            <w:rStyle w:val="Hyperlink"/>
            <w:rFonts w:ascii="Verdana" w:hAnsi="Verdana"/>
            <w:color w:val="008000"/>
            <w:sz w:val="20"/>
            <w:szCs w:val="20"/>
            <w:u w:val="none"/>
          </w:rPr>
          <w:t xml:space="preserve"> AWT Button</w:t>
        </w:r>
      </w:hyperlink>
    </w:p>
    <w:p w:rsidR="00BF735E" w:rsidRDefault="00BF735E" w:rsidP="00BF735E">
      <w:bookmarkStart w:id="48" w:name="_GoBack"/>
      <w:bookmarkEnd w:id="48"/>
    </w:p>
    <w:sectPr w:rsidR="00BF7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E2C70"/>
    <w:multiLevelType w:val="multilevel"/>
    <w:tmpl w:val="2396B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472B17"/>
    <w:multiLevelType w:val="multilevel"/>
    <w:tmpl w:val="89B8C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BB512E"/>
    <w:multiLevelType w:val="multilevel"/>
    <w:tmpl w:val="12A49A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1F3731A4"/>
    <w:multiLevelType w:val="multilevel"/>
    <w:tmpl w:val="5350AD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209F25BD"/>
    <w:multiLevelType w:val="multilevel"/>
    <w:tmpl w:val="FB547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526174C"/>
    <w:multiLevelType w:val="multilevel"/>
    <w:tmpl w:val="E3223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4317B2"/>
    <w:multiLevelType w:val="multilevel"/>
    <w:tmpl w:val="60BC6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D9C0033"/>
    <w:multiLevelType w:val="multilevel"/>
    <w:tmpl w:val="C90C6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F624E6A"/>
    <w:multiLevelType w:val="multilevel"/>
    <w:tmpl w:val="0EDA3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D3355A0"/>
    <w:multiLevelType w:val="multilevel"/>
    <w:tmpl w:val="20361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9"/>
  </w:num>
  <w:num w:numId="5">
    <w:abstractNumId w:val="2"/>
  </w:num>
  <w:num w:numId="6">
    <w:abstractNumId w:val="5"/>
  </w:num>
  <w:num w:numId="7">
    <w:abstractNumId w:val="8"/>
  </w:num>
  <w:num w:numId="8">
    <w:abstractNumId w:val="0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E66"/>
    <w:rsid w:val="00812E66"/>
    <w:rsid w:val="00BF735E"/>
    <w:rsid w:val="00FD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73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3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3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3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F73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F7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735E"/>
    <w:rPr>
      <w:b/>
      <w:bCs/>
    </w:rPr>
  </w:style>
  <w:style w:type="character" w:styleId="Emphasis">
    <w:name w:val="Emphasis"/>
    <w:basedOn w:val="DefaultParagraphFont"/>
    <w:uiPriority w:val="20"/>
    <w:qFormat/>
    <w:rsid w:val="00BF735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3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35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3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eyword">
    <w:name w:val="keyword"/>
    <w:basedOn w:val="DefaultParagraphFont"/>
    <w:rsid w:val="00BF735E"/>
  </w:style>
  <w:style w:type="character" w:customStyle="1" w:styleId="string">
    <w:name w:val="string"/>
    <w:basedOn w:val="DefaultParagraphFont"/>
    <w:rsid w:val="00BF735E"/>
  </w:style>
  <w:style w:type="character" w:customStyle="1" w:styleId="number">
    <w:name w:val="number"/>
    <w:basedOn w:val="DefaultParagraphFont"/>
    <w:rsid w:val="00BF735E"/>
  </w:style>
  <w:style w:type="character" w:customStyle="1" w:styleId="comment">
    <w:name w:val="comment"/>
    <w:basedOn w:val="DefaultParagraphFont"/>
    <w:rsid w:val="00BF735E"/>
  </w:style>
  <w:style w:type="character" w:customStyle="1" w:styleId="nexttopictext">
    <w:name w:val="nexttopictext"/>
    <w:basedOn w:val="DefaultParagraphFont"/>
    <w:rsid w:val="00BF735E"/>
  </w:style>
  <w:style w:type="character" w:customStyle="1" w:styleId="nexttopiclink">
    <w:name w:val="nexttopiclink"/>
    <w:basedOn w:val="DefaultParagraphFont"/>
    <w:rsid w:val="00BF73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73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3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3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3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F73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F7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735E"/>
    <w:rPr>
      <w:b/>
      <w:bCs/>
    </w:rPr>
  </w:style>
  <w:style w:type="character" w:styleId="Emphasis">
    <w:name w:val="Emphasis"/>
    <w:basedOn w:val="DefaultParagraphFont"/>
    <w:uiPriority w:val="20"/>
    <w:qFormat/>
    <w:rsid w:val="00BF735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3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35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3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eyword">
    <w:name w:val="keyword"/>
    <w:basedOn w:val="DefaultParagraphFont"/>
    <w:rsid w:val="00BF735E"/>
  </w:style>
  <w:style w:type="character" w:customStyle="1" w:styleId="string">
    <w:name w:val="string"/>
    <w:basedOn w:val="DefaultParagraphFont"/>
    <w:rsid w:val="00BF735E"/>
  </w:style>
  <w:style w:type="character" w:customStyle="1" w:styleId="number">
    <w:name w:val="number"/>
    <w:basedOn w:val="DefaultParagraphFont"/>
    <w:rsid w:val="00BF735E"/>
  </w:style>
  <w:style w:type="character" w:customStyle="1" w:styleId="comment">
    <w:name w:val="comment"/>
    <w:basedOn w:val="DefaultParagraphFont"/>
    <w:rsid w:val="00BF735E"/>
  </w:style>
  <w:style w:type="character" w:customStyle="1" w:styleId="nexttopictext">
    <w:name w:val="nexttopictext"/>
    <w:basedOn w:val="DefaultParagraphFont"/>
    <w:rsid w:val="00BF735E"/>
  </w:style>
  <w:style w:type="character" w:customStyle="1" w:styleId="nexttopiclink">
    <w:name w:val="nexttopiclink"/>
    <w:basedOn w:val="DefaultParagraphFont"/>
    <w:rsid w:val="00BF7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9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850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86354775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4668328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25285868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33253129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810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8899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033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897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873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-awt-label" TargetMode="External"/><Relationship Id="rId13" Type="http://schemas.openxmlformats.org/officeDocument/2006/relationships/hyperlink" Target="https://www.javatpoint.com/java-awt-button" TargetMode="External"/><Relationship Id="rId18" Type="http://schemas.openxmlformats.org/officeDocument/2006/relationships/image" Target="media/image3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www.javatpoint.com/object-and-class-in-java" TargetMode="External"/><Relationship Id="rId12" Type="http://schemas.openxmlformats.org/officeDocument/2006/relationships/image" Target="media/image1.jpeg"/><Relationship Id="rId17" Type="http://schemas.openxmlformats.org/officeDocument/2006/relationships/hyperlink" Target="https://www.javatpoint.com/event-handling-in-java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tic.javatpoint.com/src/awt/first2.zi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package" TargetMode="External"/><Relationship Id="rId11" Type="http://schemas.openxmlformats.org/officeDocument/2006/relationships/hyperlink" Target="https://www.javatpoint.com/java-awt-lis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yperlink" Target="https://www.javatpoint.com/java-awt-choice" TargetMode="External"/><Relationship Id="rId19" Type="http://schemas.openxmlformats.org/officeDocument/2006/relationships/hyperlink" Target="https://www.javatpoint.com/java-awt-butt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avatpoint.com/java-awt-checkbox" TargetMode="External"/><Relationship Id="rId14" Type="http://schemas.openxmlformats.org/officeDocument/2006/relationships/hyperlink" Target="https://static.javatpoint.com/src/awt/first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1137</Words>
  <Characters>6486</Characters>
  <Application>Microsoft Office Word</Application>
  <DocSecurity>0</DocSecurity>
  <Lines>54</Lines>
  <Paragraphs>15</Paragraphs>
  <ScaleCrop>false</ScaleCrop>
  <Company/>
  <LinksUpToDate>false</LinksUpToDate>
  <CharactersWithSpaces>7608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GSK</dc:creator>
  <cp:keywords/>
  <dc:description/>
  <cp:lastModifiedBy>GSK</cp:lastModifiedBy>
  <cp:revision>2</cp:revision>
  <dcterms:created xsi:type="dcterms:W3CDTF">2020-02-22T06:06:00Z</dcterms:created>
  <dcterms:modified xsi:type="dcterms:W3CDTF">2020-02-22T06:08:00Z</dcterms:modified>
</cp:coreProperties>
</file>